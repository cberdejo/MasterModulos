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3756" w14:textId="27904EDB" w:rsidR="00CB5779" w:rsidRPr="00CB5779" w:rsidRDefault="00CB5779" w:rsidP="00CB5779">
      <w:r w:rsidRPr="00CB5779">
        <w:t xml:space="preserve">Los resultados </w:t>
      </w:r>
      <w:r w:rsidR="00F471D3">
        <w:t>se</w:t>
      </w:r>
      <w:r w:rsidRPr="00CB5779">
        <w:t xml:space="preserve"> escriben e</w:t>
      </w:r>
      <w:r>
        <w:t>n la sintaxis de Mongo Shell.</w:t>
      </w:r>
    </w:p>
    <w:p w14:paraId="2561F390" w14:textId="2D66DFFA" w:rsidR="00CB5779" w:rsidRDefault="00CB5779" w:rsidP="00CB5779">
      <w:pPr>
        <w:pStyle w:val="Ttulo1"/>
        <w:rPr>
          <w:lang w:val="en-US"/>
        </w:rPr>
      </w:pPr>
      <w:r w:rsidRPr="00CB5779">
        <w:rPr>
          <w:lang w:val="en-US"/>
        </w:rPr>
        <w:t xml:space="preserve">For the owners with more than one apartment, </w:t>
      </w:r>
      <w:r>
        <w:rPr>
          <w:lang w:val="en-US"/>
        </w:rPr>
        <w:t>s</w:t>
      </w:r>
      <w:r w:rsidRPr="00CB5779">
        <w:rPr>
          <w:lang w:val="en-US"/>
        </w:rPr>
        <w:t>how only price, rooms, description and location.</w:t>
      </w:r>
    </w:p>
    <w:p w14:paraId="22C51BF4" w14:textId="6EFAFA72" w:rsidR="00CB5779" w:rsidRPr="00CB5779" w:rsidRDefault="00CB5779" w:rsidP="00CB577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5779" w14:paraId="2D4B6523" w14:textId="77777777" w:rsidTr="00CB5779">
        <w:tc>
          <w:tcPr>
            <w:tcW w:w="8494" w:type="dxa"/>
          </w:tcPr>
          <w:p w14:paraId="48076A87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>[</w:t>
            </w:r>
          </w:p>
          <w:p w14:paraId="5F8E9322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{</w:t>
            </w:r>
          </w:p>
          <w:p w14:paraId="7BAF743D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$match:</w:t>
            </w:r>
          </w:p>
          <w:p w14:paraId="4514F4CD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{</w:t>
            </w:r>
          </w:p>
          <w:p w14:paraId="50002CCC" w14:textId="77777777" w:rsidR="00CB5779" w:rsidRPr="002E3A6C" w:rsidRDefault="00CB5779" w:rsidP="00CB5779">
            <w:pPr>
              <w:rPr>
                <w:u w:val="single"/>
                <w:lang w:val="en-US"/>
              </w:rPr>
            </w:pPr>
            <w:r w:rsidRPr="00CB5779">
              <w:rPr>
                <w:lang w:val="en-US"/>
              </w:rPr>
              <w:t xml:space="preserve">        </w:t>
            </w:r>
            <w:proofErr w:type="spellStart"/>
            <w:r w:rsidRPr="00CB5779">
              <w:rPr>
                <w:lang w:val="en-US"/>
              </w:rPr>
              <w:t>host_total_listings_count</w:t>
            </w:r>
            <w:proofErr w:type="spellEnd"/>
            <w:r w:rsidRPr="00CB5779">
              <w:rPr>
                <w:lang w:val="en-US"/>
              </w:rPr>
              <w:t>: {</w:t>
            </w:r>
          </w:p>
          <w:p w14:paraId="31C35D29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  $</w:t>
            </w:r>
            <w:proofErr w:type="spellStart"/>
            <w:r w:rsidRPr="00CB5779">
              <w:rPr>
                <w:lang w:val="en-US"/>
              </w:rPr>
              <w:t>gt</w:t>
            </w:r>
            <w:proofErr w:type="spellEnd"/>
            <w:r w:rsidRPr="00CB5779">
              <w:rPr>
                <w:lang w:val="en-US"/>
              </w:rPr>
              <w:t>: 1</w:t>
            </w:r>
          </w:p>
          <w:p w14:paraId="2ED9B993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}</w:t>
            </w:r>
          </w:p>
          <w:p w14:paraId="71B10169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}</w:t>
            </w:r>
          </w:p>
          <w:p w14:paraId="2E8FFE26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},</w:t>
            </w:r>
          </w:p>
          <w:p w14:paraId="6515CBF2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{</w:t>
            </w:r>
          </w:p>
          <w:p w14:paraId="103E0272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$project:</w:t>
            </w:r>
          </w:p>
          <w:p w14:paraId="21DA85C6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{</w:t>
            </w:r>
          </w:p>
          <w:p w14:paraId="574AB486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_id: 0,</w:t>
            </w:r>
          </w:p>
          <w:p w14:paraId="67FC7057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name: 1,</w:t>
            </w:r>
          </w:p>
          <w:p w14:paraId="5A6E9684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price: 1,</w:t>
            </w:r>
          </w:p>
          <w:p w14:paraId="5F9128C8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description: 1,</w:t>
            </w:r>
          </w:p>
          <w:p w14:paraId="5ED670E6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location: {</w:t>
            </w:r>
          </w:p>
          <w:p w14:paraId="63B60523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  latitude: "$latitude",</w:t>
            </w:r>
          </w:p>
          <w:p w14:paraId="58F00AE5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  longitude: "$longitude"</w:t>
            </w:r>
          </w:p>
          <w:p w14:paraId="0BDEE4B6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}</w:t>
            </w:r>
          </w:p>
          <w:p w14:paraId="00F8D4B7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}</w:t>
            </w:r>
          </w:p>
          <w:p w14:paraId="6505259A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}</w:t>
            </w:r>
          </w:p>
          <w:p w14:paraId="4C5328A7" w14:textId="11807CD6" w:rsid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>]</w:t>
            </w:r>
          </w:p>
        </w:tc>
      </w:tr>
    </w:tbl>
    <w:p w14:paraId="42C4371B" w14:textId="77777777" w:rsidR="00CB5779" w:rsidRDefault="00CB5779" w:rsidP="00CB5779">
      <w:pPr>
        <w:rPr>
          <w:lang w:val="en-US"/>
        </w:rPr>
      </w:pPr>
    </w:p>
    <w:p w14:paraId="296B9480" w14:textId="4ADDE046" w:rsidR="00CB5779" w:rsidRDefault="00194BB8" w:rsidP="00194BB8">
      <w:pPr>
        <w:jc w:val="both"/>
      </w:pPr>
      <w:r>
        <w:t xml:space="preserve">Yo he interpretado que se deben mostrar los apartamentos de aquellos hosts con un </w:t>
      </w:r>
      <w:proofErr w:type="spellStart"/>
      <w:r>
        <w:t>host_total_listing_count</w:t>
      </w:r>
      <w:proofErr w:type="spellEnd"/>
      <w:r>
        <w:t xml:space="preserve"> mayor que 1 y mostrar para cada apartamento el nombre, precio, </w:t>
      </w:r>
      <w:proofErr w:type="spellStart"/>
      <w:r>
        <w:t>rescripción</w:t>
      </w:r>
      <w:proofErr w:type="spellEnd"/>
      <w:r>
        <w:t xml:space="preserve"> y ubicación (latitud y longitud). Para ello diseño un pipeline con 2 etapas. L</w:t>
      </w:r>
      <w:r w:rsidR="00CB5779" w:rsidRPr="00CB5779">
        <w:t>a primera p</w:t>
      </w:r>
      <w:r w:rsidR="00CB5779">
        <w:t xml:space="preserve">ara filtrar aquellos hosts que tienen </w:t>
      </w:r>
      <w:r w:rsidR="0046580F">
        <w:t>más</w:t>
      </w:r>
      <w:r w:rsidR="00CB5779">
        <w:t xml:space="preserve"> de una propiedad, he supuesto que se </w:t>
      </w:r>
      <w:r w:rsidR="00C161FF">
        <w:t>“</w:t>
      </w:r>
      <w:proofErr w:type="spellStart"/>
      <w:r w:rsidR="00CB5779">
        <w:t>host_total_list_count</w:t>
      </w:r>
      <w:proofErr w:type="spellEnd"/>
      <w:r w:rsidR="00C161FF">
        <w:t>”</w:t>
      </w:r>
      <w:r w:rsidR="00CB5779">
        <w:t xml:space="preserve"> es el valor </w:t>
      </w:r>
      <w:proofErr w:type="spellStart"/>
      <w:r w:rsidR="00CB5779">
        <w:t>scrapeado</w:t>
      </w:r>
      <w:proofErr w:type="spellEnd"/>
      <w:r w:rsidR="00CB5779">
        <w:t xml:space="preserve"> de las propiedades obtenidas. </w:t>
      </w:r>
      <w:r w:rsidR="00CB5779" w:rsidRPr="00CB5779">
        <w:t>Para la segunda etapa se enseñan el nombre, descripción y</w:t>
      </w:r>
      <w:r w:rsidR="00CB5779">
        <w:t xml:space="preserve"> </w:t>
      </w:r>
      <w:r w:rsidR="00331BF5">
        <w:t>ubicación de</w:t>
      </w:r>
      <w:r w:rsidR="00CB5779">
        <w:t xml:space="preserve"> la propiedad.</w:t>
      </w:r>
    </w:p>
    <w:p w14:paraId="02E68498" w14:textId="77777777" w:rsidR="007A1D32" w:rsidRDefault="00331BF5" w:rsidP="007A1D32">
      <w:pPr>
        <w:keepNext/>
      </w:pPr>
      <w:r w:rsidRPr="00331BF5">
        <w:rPr>
          <w:noProof/>
        </w:rPr>
        <w:lastRenderedPageBreak/>
        <w:drawing>
          <wp:inline distT="0" distB="0" distL="0" distR="0" wp14:anchorId="0E2C58FE" wp14:editId="2D8857A9">
            <wp:extent cx="5400040" cy="2125980"/>
            <wp:effectExtent l="0" t="0" r="0" b="7620"/>
            <wp:docPr id="1769662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620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013C" w14:textId="17EEDEE7" w:rsidR="00331BF5" w:rsidRPr="00CB5779" w:rsidRDefault="007A1D32" w:rsidP="007A1D32">
      <w:pPr>
        <w:pStyle w:val="Descripcin"/>
        <w:jc w:val="center"/>
      </w:pPr>
      <w:r>
        <w:t xml:space="preserve">Figura </w:t>
      </w:r>
      <w:fldSimple w:instr=" SEQ Figura \* ARABIC ">
        <w:r w:rsidR="00ED716A">
          <w:rPr>
            <w:noProof/>
          </w:rPr>
          <w:t>1</w:t>
        </w:r>
      </w:fldSimple>
      <w:r>
        <w:t>Resultado del pipeline de la primera consulta.</w:t>
      </w:r>
    </w:p>
    <w:p w14:paraId="3E049CC8" w14:textId="77777777" w:rsidR="00C161FF" w:rsidRPr="00C161FF" w:rsidRDefault="00C161FF">
      <w:pPr>
        <w:rPr>
          <w:rFonts w:asciiTheme="majorHAnsi" w:eastAsiaTheme="majorEastAsia" w:hAnsiTheme="majorHAnsi" w:cstheme="majorBidi"/>
          <w:i/>
          <w:sz w:val="28"/>
          <w:szCs w:val="40"/>
        </w:rPr>
      </w:pPr>
      <w:r w:rsidRPr="00C161FF">
        <w:br w:type="page"/>
      </w:r>
    </w:p>
    <w:p w14:paraId="39C99947" w14:textId="0E6E717E" w:rsidR="00CB5779" w:rsidRDefault="00CB5779" w:rsidP="00CB5779">
      <w:pPr>
        <w:pStyle w:val="Ttulo1"/>
        <w:rPr>
          <w:lang w:val="en-US"/>
        </w:rPr>
      </w:pPr>
      <w:r w:rsidRPr="00CB5779">
        <w:rPr>
          <w:lang w:val="en-US"/>
        </w:rPr>
        <w:lastRenderedPageBreak/>
        <w:t>Create a new collection with the prices</w:t>
      </w:r>
      <w:r w:rsidRPr="00CB5779">
        <w:rPr>
          <w:b/>
          <w:bCs/>
          <w:lang w:val="en-US"/>
        </w:rPr>
        <w:t> </w:t>
      </w:r>
      <w:del w:id="0" w:author="Unknown">
        <w:r w:rsidRPr="00CB5779">
          <w:rPr>
            <w:b/>
            <w:bCs/>
            <w:lang w:val="en-US"/>
          </w:rPr>
          <w:delText>in pounds </w:delText>
        </w:r>
      </w:del>
      <w:r w:rsidRPr="00CB5779">
        <w:rPr>
          <w:lang w:val="en-US"/>
        </w:rPr>
        <w:t>changed to euros as numbers.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61FF" w14:paraId="468FA41B" w14:textId="77777777" w:rsidTr="00C161FF">
        <w:tc>
          <w:tcPr>
            <w:tcW w:w="8494" w:type="dxa"/>
          </w:tcPr>
          <w:p w14:paraId="3C33153D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>[</w:t>
            </w:r>
          </w:p>
          <w:p w14:paraId="0EC29483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{</w:t>
            </w:r>
          </w:p>
          <w:p w14:paraId="59C826C7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$</w:t>
            </w:r>
            <w:proofErr w:type="spellStart"/>
            <w:r w:rsidRPr="00C161FF">
              <w:rPr>
                <w:lang w:val="en-US"/>
              </w:rPr>
              <w:t>addFields</w:t>
            </w:r>
            <w:proofErr w:type="spellEnd"/>
            <w:r w:rsidRPr="00C161FF">
              <w:rPr>
                <w:lang w:val="en-US"/>
              </w:rPr>
              <w:t>: {</w:t>
            </w:r>
          </w:p>
          <w:p w14:paraId="6E847B2E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price: {</w:t>
            </w:r>
          </w:p>
          <w:p w14:paraId="6B767A36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$convert: {</w:t>
            </w:r>
          </w:p>
          <w:p w14:paraId="3B3B560A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  input: {</w:t>
            </w:r>
          </w:p>
          <w:p w14:paraId="6E60912D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    $</w:t>
            </w:r>
            <w:proofErr w:type="spellStart"/>
            <w:r w:rsidRPr="00C161FF">
              <w:rPr>
                <w:lang w:val="en-US"/>
              </w:rPr>
              <w:t>substr</w:t>
            </w:r>
            <w:proofErr w:type="spellEnd"/>
            <w:r w:rsidRPr="00C161FF">
              <w:rPr>
                <w:lang w:val="en-US"/>
              </w:rPr>
              <w:t>: [</w:t>
            </w:r>
          </w:p>
          <w:p w14:paraId="09AE597F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      "$price",</w:t>
            </w:r>
          </w:p>
          <w:p w14:paraId="00AC1137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      1,</w:t>
            </w:r>
          </w:p>
          <w:p w14:paraId="641D27AC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      {</w:t>
            </w:r>
          </w:p>
          <w:p w14:paraId="4D87D045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        $</w:t>
            </w:r>
            <w:proofErr w:type="spellStart"/>
            <w:r w:rsidRPr="00C161FF">
              <w:rPr>
                <w:lang w:val="en-US"/>
              </w:rPr>
              <w:t>strLenCP</w:t>
            </w:r>
            <w:proofErr w:type="spellEnd"/>
            <w:r w:rsidRPr="00C161FF">
              <w:rPr>
                <w:lang w:val="en-US"/>
              </w:rPr>
              <w:t>: "$price"</w:t>
            </w:r>
          </w:p>
          <w:p w14:paraId="6E4DC3C0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      }</w:t>
            </w:r>
          </w:p>
          <w:p w14:paraId="385B910A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    ]</w:t>
            </w:r>
          </w:p>
          <w:p w14:paraId="2BD802E0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  },</w:t>
            </w:r>
          </w:p>
          <w:p w14:paraId="18F327D7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  to: "double",</w:t>
            </w:r>
          </w:p>
          <w:p w14:paraId="434C1C20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  </w:t>
            </w:r>
            <w:proofErr w:type="spellStart"/>
            <w:r w:rsidRPr="00C161FF">
              <w:rPr>
                <w:lang w:val="en-US"/>
              </w:rPr>
              <w:t>onError</w:t>
            </w:r>
            <w:proofErr w:type="spellEnd"/>
            <w:r w:rsidRPr="00C161FF">
              <w:rPr>
                <w:lang w:val="en-US"/>
              </w:rPr>
              <w:t>: null,</w:t>
            </w:r>
          </w:p>
          <w:p w14:paraId="59DFDA3B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  </w:t>
            </w:r>
            <w:proofErr w:type="spellStart"/>
            <w:r w:rsidRPr="00C161FF">
              <w:rPr>
                <w:lang w:val="en-US"/>
              </w:rPr>
              <w:t>onNull</w:t>
            </w:r>
            <w:proofErr w:type="spellEnd"/>
            <w:r w:rsidRPr="00C161FF">
              <w:rPr>
                <w:lang w:val="en-US"/>
              </w:rPr>
              <w:t>: null</w:t>
            </w:r>
          </w:p>
          <w:p w14:paraId="7BC3E4C5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}</w:t>
            </w:r>
          </w:p>
          <w:p w14:paraId="252C4384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}</w:t>
            </w:r>
          </w:p>
          <w:p w14:paraId="2E26F2CD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}</w:t>
            </w:r>
          </w:p>
          <w:p w14:paraId="273D5FC4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},</w:t>
            </w:r>
          </w:p>
          <w:p w14:paraId="788FAC01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{</w:t>
            </w:r>
          </w:p>
          <w:p w14:paraId="3AC69F58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$</w:t>
            </w:r>
            <w:proofErr w:type="spellStart"/>
            <w:r w:rsidRPr="00C161FF">
              <w:rPr>
                <w:lang w:val="en-US"/>
              </w:rPr>
              <w:t>addFields</w:t>
            </w:r>
            <w:proofErr w:type="spellEnd"/>
            <w:r w:rsidRPr="00C161FF">
              <w:rPr>
                <w:lang w:val="en-US"/>
              </w:rPr>
              <w:t>: {</w:t>
            </w:r>
          </w:p>
          <w:p w14:paraId="70DBCBE8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price: {</w:t>
            </w:r>
          </w:p>
          <w:p w14:paraId="3B2A746C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$multiply: [</w:t>
            </w:r>
          </w:p>
          <w:p w14:paraId="66C137DC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  "$price",</w:t>
            </w:r>
          </w:p>
          <w:p w14:paraId="1D88F0F4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  0.95 // Assuming conversion rate $1 = €1.05</w:t>
            </w:r>
          </w:p>
          <w:p w14:paraId="2990880D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  ]</w:t>
            </w:r>
          </w:p>
          <w:p w14:paraId="28C0122C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}</w:t>
            </w:r>
          </w:p>
          <w:p w14:paraId="6B85E558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}</w:t>
            </w:r>
          </w:p>
          <w:p w14:paraId="0ABC4620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},</w:t>
            </w:r>
          </w:p>
          <w:p w14:paraId="73DAF57D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{</w:t>
            </w:r>
          </w:p>
          <w:p w14:paraId="3208C1A2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$merge: {</w:t>
            </w:r>
          </w:p>
          <w:p w14:paraId="14F93C32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</w:t>
            </w:r>
            <w:proofErr w:type="spellStart"/>
            <w:r w:rsidRPr="00C161FF">
              <w:rPr>
                <w:lang w:val="en-US"/>
              </w:rPr>
              <w:t>into</w:t>
            </w:r>
            <w:proofErr w:type="spellEnd"/>
            <w:r w:rsidRPr="00C161FF">
              <w:rPr>
                <w:lang w:val="en-US"/>
              </w:rPr>
              <w:t>: "</w:t>
            </w:r>
            <w:proofErr w:type="spellStart"/>
            <w:r w:rsidRPr="00C161FF">
              <w:rPr>
                <w:lang w:val="en-US"/>
              </w:rPr>
              <w:t>hosting_with_price_euros</w:t>
            </w:r>
            <w:proofErr w:type="spellEnd"/>
            <w:r w:rsidRPr="00C161FF">
              <w:rPr>
                <w:lang w:val="en-US"/>
              </w:rPr>
              <w:t>",</w:t>
            </w:r>
          </w:p>
          <w:p w14:paraId="3887038F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</w:t>
            </w:r>
            <w:proofErr w:type="spellStart"/>
            <w:r w:rsidRPr="00C161FF">
              <w:rPr>
                <w:lang w:val="en-US"/>
              </w:rPr>
              <w:t>whenMatched</w:t>
            </w:r>
            <w:proofErr w:type="spellEnd"/>
            <w:r w:rsidRPr="00C161FF">
              <w:rPr>
                <w:lang w:val="en-US"/>
              </w:rPr>
              <w:t>: "merge",</w:t>
            </w:r>
          </w:p>
          <w:p w14:paraId="2EA06409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  </w:t>
            </w:r>
            <w:proofErr w:type="spellStart"/>
            <w:r w:rsidRPr="00C161FF">
              <w:rPr>
                <w:lang w:val="en-US"/>
              </w:rPr>
              <w:t>whenNotMatched</w:t>
            </w:r>
            <w:proofErr w:type="spellEnd"/>
            <w:r w:rsidRPr="00C161FF">
              <w:rPr>
                <w:lang w:val="en-US"/>
              </w:rPr>
              <w:t>: "insert"</w:t>
            </w:r>
          </w:p>
          <w:p w14:paraId="5A2A7400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  }</w:t>
            </w:r>
          </w:p>
          <w:p w14:paraId="29B10FD3" w14:textId="77777777" w:rsidR="00C161FF" w:rsidRP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 xml:space="preserve">  }</w:t>
            </w:r>
          </w:p>
          <w:p w14:paraId="070ADB67" w14:textId="08B8D3BE" w:rsidR="00C161FF" w:rsidRDefault="00C161FF" w:rsidP="00C161FF">
            <w:pPr>
              <w:rPr>
                <w:lang w:val="en-US"/>
              </w:rPr>
            </w:pPr>
            <w:r w:rsidRPr="00C161FF">
              <w:rPr>
                <w:lang w:val="en-US"/>
              </w:rPr>
              <w:t>]</w:t>
            </w:r>
          </w:p>
        </w:tc>
      </w:tr>
    </w:tbl>
    <w:p w14:paraId="4EECFF1B" w14:textId="77777777" w:rsidR="00C161FF" w:rsidRPr="00C161FF" w:rsidRDefault="00C161FF" w:rsidP="00C161FF">
      <w:pPr>
        <w:rPr>
          <w:lang w:val="en-US"/>
        </w:rPr>
      </w:pPr>
    </w:p>
    <w:p w14:paraId="22142F37" w14:textId="195910C9" w:rsidR="0046580F" w:rsidRDefault="007A1D32" w:rsidP="007A1D32">
      <w:pPr>
        <w:jc w:val="both"/>
      </w:pPr>
      <w:r w:rsidRPr="007A1D32">
        <w:t>Los precios guardados en e</w:t>
      </w:r>
      <w:r>
        <w:t>l script tienen un símbolo de un dólar “$” y no de libra “</w:t>
      </w:r>
      <w:r w:rsidRPr="007A1D32">
        <w:t>£</w:t>
      </w:r>
      <w:r>
        <w:t xml:space="preserve">”. </w:t>
      </w:r>
      <w:r w:rsidRPr="007A1D32">
        <w:t xml:space="preserve">Así que he supuesto </w:t>
      </w:r>
      <w:r>
        <w:t>para</w:t>
      </w:r>
      <w:r w:rsidRPr="007A1D32">
        <w:t xml:space="preserve"> crear una </w:t>
      </w:r>
      <w:r>
        <w:t xml:space="preserve">colección con precios en euros, pero se usa la conversión de dólares a euros. Por lo que se multiplicará por 0.95. En caso de que </w:t>
      </w:r>
      <w:r>
        <w:lastRenderedPageBreak/>
        <w:t xml:space="preserve">el símbolo sea incorrecto en los datos </w:t>
      </w:r>
      <w:proofErr w:type="spellStart"/>
      <w:r>
        <w:t>scrapeados</w:t>
      </w:r>
      <w:proofErr w:type="spellEnd"/>
      <w:r>
        <w:t xml:space="preserve"> en el JSON. Simplemente habría que cambiar la conversión por el de las libras.</w:t>
      </w:r>
    </w:p>
    <w:p w14:paraId="237A89C8" w14:textId="77777777" w:rsidR="007A1D32" w:rsidRDefault="007A1D32" w:rsidP="007A1D32">
      <w:pPr>
        <w:keepNext/>
      </w:pPr>
      <w:r w:rsidRPr="007A1D32">
        <w:rPr>
          <w:noProof/>
        </w:rPr>
        <w:drawing>
          <wp:inline distT="0" distB="0" distL="0" distR="0" wp14:anchorId="19E8D4A9" wp14:editId="62056928">
            <wp:extent cx="5400040" cy="3100070"/>
            <wp:effectExtent l="0" t="0" r="0" b="5080"/>
            <wp:docPr id="164384810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48102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E380" w14:textId="1FCE69FA" w:rsidR="007A1D32" w:rsidRDefault="007A1D32" w:rsidP="007A1D32">
      <w:pPr>
        <w:pStyle w:val="Descripcin"/>
        <w:jc w:val="center"/>
      </w:pPr>
      <w:r w:rsidRPr="007A1D32">
        <w:t xml:space="preserve">Figura </w:t>
      </w:r>
      <w:r>
        <w:fldChar w:fldCharType="begin"/>
      </w:r>
      <w:r w:rsidRPr="007A1D32">
        <w:instrText xml:space="preserve"> SEQ Figura \* ARABIC </w:instrText>
      </w:r>
      <w:r>
        <w:fldChar w:fldCharType="separate"/>
      </w:r>
      <w:r w:rsidR="00ED716A">
        <w:rPr>
          <w:noProof/>
        </w:rPr>
        <w:t>2</w:t>
      </w:r>
      <w:r>
        <w:fldChar w:fldCharType="end"/>
      </w:r>
      <w:r w:rsidRPr="007A1D32">
        <w:t xml:space="preserve"> Valor del </w:t>
      </w:r>
      <w:r w:rsidR="00986061">
        <w:t>euro</w:t>
      </w:r>
      <w:r w:rsidRPr="007A1D32">
        <w:t xml:space="preserve"> r</w:t>
      </w:r>
      <w:r>
        <w:t xml:space="preserve">especto al </w:t>
      </w:r>
      <w:r w:rsidR="00C161FF">
        <w:t>dólar</w:t>
      </w:r>
      <w:r>
        <w:t>.</w:t>
      </w:r>
    </w:p>
    <w:p w14:paraId="3F856D7E" w14:textId="77777777" w:rsidR="00C161FF" w:rsidRDefault="00C161FF" w:rsidP="00C161FF">
      <w:pPr>
        <w:keepNext/>
      </w:pPr>
      <w:r w:rsidRPr="00C161FF">
        <w:rPr>
          <w:noProof/>
        </w:rPr>
        <w:drawing>
          <wp:inline distT="0" distB="0" distL="0" distR="0" wp14:anchorId="3D06F471" wp14:editId="2DD46840">
            <wp:extent cx="5400040" cy="2790825"/>
            <wp:effectExtent l="0" t="0" r="0" b="9525"/>
            <wp:docPr id="25739434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94344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1E9A" w14:textId="3891013A" w:rsidR="00C161FF" w:rsidRPr="00C161FF" w:rsidRDefault="00C161FF" w:rsidP="00C161FF">
      <w:pPr>
        <w:pStyle w:val="Descripcin"/>
        <w:jc w:val="center"/>
      </w:pPr>
      <w:r>
        <w:t xml:space="preserve">Figura </w:t>
      </w:r>
      <w:fldSimple w:instr=" SEQ Figura \* ARABIC ">
        <w:r w:rsidR="00ED716A">
          <w:rPr>
            <w:noProof/>
          </w:rPr>
          <w:t>3</w:t>
        </w:r>
      </w:fldSimple>
      <w:r>
        <w:t xml:space="preserve"> Valor del euro respecto a la libra</w:t>
      </w:r>
    </w:p>
    <w:p w14:paraId="59BCA3AD" w14:textId="6AC019CA" w:rsidR="00C161FF" w:rsidRPr="00C161FF" w:rsidRDefault="00C161FF" w:rsidP="00C161FF">
      <w:pPr>
        <w:pStyle w:val="Prrafodelista"/>
        <w:numPr>
          <w:ilvl w:val="0"/>
          <w:numId w:val="2"/>
        </w:numPr>
        <w:jc w:val="both"/>
      </w:pPr>
      <w:r>
        <w:t xml:space="preserve">En la primera etapa convertimos </w:t>
      </w:r>
      <w:r w:rsidR="00AC4396">
        <w:t>“Price” de cadena de texto</w:t>
      </w:r>
      <w:r>
        <w:t xml:space="preserve"> a un número. Para ello usamos el operador “$</w:t>
      </w:r>
      <w:proofErr w:type="spellStart"/>
      <w:r>
        <w:t>convert</w:t>
      </w:r>
      <w:proofErr w:type="spellEnd"/>
      <w:r>
        <w:t xml:space="preserve"> “</w:t>
      </w:r>
      <w:r w:rsidR="00AC4396">
        <w:t xml:space="preserve">. </w:t>
      </w:r>
      <w:r>
        <w:t>Para no incluir el primer valor de la cadena de texto (que posee el símbolo $) usamos “$</w:t>
      </w:r>
      <w:proofErr w:type="spellStart"/>
      <w:r>
        <w:t>substr</w:t>
      </w:r>
      <w:proofErr w:type="spellEnd"/>
      <w:r>
        <w:t xml:space="preserve">” que obtiene una </w:t>
      </w:r>
      <w:proofErr w:type="spellStart"/>
      <w:r>
        <w:t>sub-cadena</w:t>
      </w:r>
      <w:proofErr w:type="spellEnd"/>
      <w:r>
        <w:t xml:space="preserve"> desde la posición 1 de la cadena de texto (empieza desde 0) hasta la última posición de la </w:t>
      </w:r>
      <w:proofErr w:type="gramStart"/>
      <w:r>
        <w:t>sub cadena</w:t>
      </w:r>
      <w:proofErr w:type="gramEnd"/>
      <w:r>
        <w:t xml:space="preserve">. (Se usa </w:t>
      </w:r>
      <w:proofErr w:type="spellStart"/>
      <w:r>
        <w:t>srtLenCP</w:t>
      </w:r>
      <w:proofErr w:type="spellEnd"/>
      <w:r>
        <w:t xml:space="preserve"> para obtener la longitud de la cadena de texto).</w:t>
      </w:r>
    </w:p>
    <w:p w14:paraId="48D6ED7B" w14:textId="77777777" w:rsidR="00C161FF" w:rsidRDefault="00C161FF" w:rsidP="00C161FF">
      <w:pPr>
        <w:keepNext/>
      </w:pPr>
      <w:r w:rsidRPr="00C161FF">
        <w:rPr>
          <w:noProof/>
        </w:rPr>
        <w:lastRenderedPageBreak/>
        <w:drawing>
          <wp:inline distT="0" distB="0" distL="0" distR="0" wp14:anchorId="1253B908" wp14:editId="2B507E03">
            <wp:extent cx="5400040" cy="1789430"/>
            <wp:effectExtent l="0" t="0" r="0" b="1270"/>
            <wp:docPr id="8165489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48974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D813" w14:textId="681AE51A" w:rsidR="007A1D32" w:rsidRDefault="00C161FF" w:rsidP="00C161FF">
      <w:pPr>
        <w:pStyle w:val="Descripcin"/>
        <w:jc w:val="center"/>
      </w:pPr>
      <w:r w:rsidRPr="00C161FF">
        <w:t xml:space="preserve">Figura </w:t>
      </w:r>
      <w:r>
        <w:fldChar w:fldCharType="begin"/>
      </w:r>
      <w:r w:rsidRPr="00C161FF">
        <w:instrText xml:space="preserve"> SEQ Figura \* ARABIC </w:instrText>
      </w:r>
      <w:r>
        <w:fldChar w:fldCharType="separate"/>
      </w:r>
      <w:r w:rsidR="00ED716A">
        <w:rPr>
          <w:noProof/>
        </w:rPr>
        <w:t>4</w:t>
      </w:r>
      <w:r>
        <w:fldChar w:fldCharType="end"/>
      </w:r>
      <w:r w:rsidRPr="00C161FF">
        <w:t xml:space="preserve"> Primera etapa del p</w:t>
      </w:r>
      <w:r>
        <w:t>ipeline</w:t>
      </w:r>
    </w:p>
    <w:p w14:paraId="33D0A45A" w14:textId="77777777" w:rsidR="00C161FF" w:rsidRDefault="00C161FF" w:rsidP="00C161FF">
      <w:pPr>
        <w:pStyle w:val="Prrafodelista"/>
        <w:keepNext/>
        <w:numPr>
          <w:ilvl w:val="0"/>
          <w:numId w:val="2"/>
        </w:numPr>
      </w:pPr>
      <w:r>
        <w:t xml:space="preserve">Pasamos de dólares a euros. Para ello multiplicamos todos los valores en este caso por 0.95. En caso de que fueran libras y el valor guardado en la base de datos tenga un símbolo incorrecto habría que </w:t>
      </w:r>
      <w:proofErr w:type="spellStart"/>
      <w:r>
        <w:t>múltiplicar</w:t>
      </w:r>
      <w:proofErr w:type="spellEnd"/>
      <w:r>
        <w:t xml:space="preserve"> por 1.2 (</w:t>
      </w:r>
      <w:r>
        <w:rPr>
          <w:i/>
          <w:iCs/>
        </w:rPr>
        <w:t>Figura 3).</w:t>
      </w:r>
      <w:r>
        <w:br/>
      </w:r>
      <w:r>
        <w:br/>
      </w:r>
      <w:r w:rsidRPr="00C161FF">
        <w:rPr>
          <w:noProof/>
        </w:rPr>
        <w:drawing>
          <wp:inline distT="0" distB="0" distL="0" distR="0" wp14:anchorId="02AC1806" wp14:editId="7491D276">
            <wp:extent cx="5400040" cy="1375410"/>
            <wp:effectExtent l="0" t="0" r="0" b="0"/>
            <wp:docPr id="14724782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7822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283D" w14:textId="4AF8506B" w:rsidR="00C161FF" w:rsidRDefault="00C161FF" w:rsidP="00C161FF">
      <w:pPr>
        <w:pStyle w:val="Descripcin"/>
        <w:jc w:val="center"/>
      </w:pPr>
      <w:r>
        <w:t xml:space="preserve">Figura </w:t>
      </w:r>
      <w:fldSimple w:instr=" SEQ Figura \* ARABIC ">
        <w:r w:rsidR="00ED716A">
          <w:rPr>
            <w:noProof/>
          </w:rPr>
          <w:t>5</w:t>
        </w:r>
      </w:fldSimple>
      <w:r>
        <w:t xml:space="preserve"> Segunda etapa de la agregación.</w:t>
      </w:r>
    </w:p>
    <w:p w14:paraId="1E2C5C13" w14:textId="25DE059E" w:rsidR="00C161FF" w:rsidRDefault="00C161FF" w:rsidP="00C161FF">
      <w:pPr>
        <w:pStyle w:val="Prrafodelista"/>
        <w:numPr>
          <w:ilvl w:val="0"/>
          <w:numId w:val="2"/>
        </w:numPr>
      </w:pPr>
      <w:r>
        <w:t xml:space="preserve">Por último, como queremos crear una nueva colección usamos un </w:t>
      </w:r>
      <w:proofErr w:type="spellStart"/>
      <w:r>
        <w:t>merge</w:t>
      </w:r>
      <w:proofErr w:type="spellEnd"/>
      <w:r>
        <w:t xml:space="preserve">. </w:t>
      </w:r>
    </w:p>
    <w:p w14:paraId="250580B6" w14:textId="77777777" w:rsidR="00AC4396" w:rsidRDefault="00AC4396" w:rsidP="00AC4396">
      <w:pPr>
        <w:keepNext/>
      </w:pPr>
      <w:r w:rsidRPr="00AC4396">
        <w:rPr>
          <w:noProof/>
        </w:rPr>
        <w:drawing>
          <wp:inline distT="0" distB="0" distL="0" distR="0" wp14:anchorId="31333942" wp14:editId="6F3D731C">
            <wp:extent cx="5400040" cy="1297940"/>
            <wp:effectExtent l="0" t="0" r="0" b="0"/>
            <wp:docPr id="7772026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026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4134" w14:textId="72734172" w:rsidR="00AC4396" w:rsidRPr="00C161FF" w:rsidRDefault="00AC4396" w:rsidP="00AC4396">
      <w:pPr>
        <w:pStyle w:val="Descripcin"/>
        <w:jc w:val="center"/>
      </w:pPr>
      <w:r>
        <w:t xml:space="preserve">Figura </w:t>
      </w:r>
      <w:fldSimple w:instr=" SEQ Figura \* ARABIC ">
        <w:r w:rsidR="00ED716A">
          <w:rPr>
            <w:noProof/>
          </w:rPr>
          <w:t>6</w:t>
        </w:r>
      </w:fldSimple>
      <w:r>
        <w:t xml:space="preserve"> Se crea una colección llamada </w:t>
      </w:r>
      <w:proofErr w:type="spellStart"/>
      <w:r>
        <w:t>hosting_with_price_euros</w:t>
      </w:r>
      <w:proofErr w:type="spellEnd"/>
    </w:p>
    <w:p w14:paraId="4C6DF5A4" w14:textId="77777777" w:rsidR="00C9440E" w:rsidRDefault="00C9440E">
      <w:pPr>
        <w:rPr>
          <w:rFonts w:asciiTheme="majorHAnsi" w:eastAsiaTheme="majorEastAsia" w:hAnsiTheme="majorHAnsi" w:cstheme="majorBidi"/>
          <w:i/>
          <w:sz w:val="28"/>
          <w:szCs w:val="40"/>
        </w:rPr>
      </w:pPr>
      <w:r>
        <w:br w:type="page"/>
      </w:r>
    </w:p>
    <w:p w14:paraId="060A1AF4" w14:textId="4D338479" w:rsidR="00CB5779" w:rsidRDefault="00CB5779" w:rsidP="00CB5779">
      <w:pPr>
        <w:pStyle w:val="Ttulo1"/>
        <w:rPr>
          <w:lang w:val="en-US"/>
        </w:rPr>
      </w:pPr>
      <w:r w:rsidRPr="00C9440E">
        <w:lastRenderedPageBreak/>
        <w:t> </w:t>
      </w:r>
      <w:r w:rsidRPr="00CB5779">
        <w:rPr>
          <w:lang w:val="en-US"/>
        </w:rPr>
        <w:t>Join the original collection with the one with prices in euros to add this price to the original collection.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440E" w14:paraId="4AADA88E" w14:textId="77777777" w:rsidTr="00C9440E">
        <w:tc>
          <w:tcPr>
            <w:tcW w:w="8494" w:type="dxa"/>
          </w:tcPr>
          <w:p w14:paraId="4AE6BB5C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>[</w:t>
            </w:r>
          </w:p>
          <w:p w14:paraId="10AE84B4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{</w:t>
            </w:r>
          </w:p>
          <w:p w14:paraId="12259D6C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$lookup: {</w:t>
            </w:r>
          </w:p>
          <w:p w14:paraId="4814FC45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  from: "</w:t>
            </w:r>
            <w:proofErr w:type="spellStart"/>
            <w:r w:rsidRPr="00440008">
              <w:rPr>
                <w:lang w:val="en-US"/>
              </w:rPr>
              <w:t>hosting_with_price_euros</w:t>
            </w:r>
            <w:proofErr w:type="spellEnd"/>
            <w:r w:rsidRPr="00440008">
              <w:rPr>
                <w:lang w:val="en-US"/>
              </w:rPr>
              <w:t>",</w:t>
            </w:r>
          </w:p>
          <w:p w14:paraId="681EBA35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  </w:t>
            </w:r>
            <w:proofErr w:type="spellStart"/>
            <w:r w:rsidRPr="00440008">
              <w:rPr>
                <w:lang w:val="en-US"/>
              </w:rPr>
              <w:t>localField</w:t>
            </w:r>
            <w:proofErr w:type="spellEnd"/>
            <w:r w:rsidRPr="00440008">
              <w:rPr>
                <w:lang w:val="en-US"/>
              </w:rPr>
              <w:t>: "id",</w:t>
            </w:r>
          </w:p>
          <w:p w14:paraId="7DDA669B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  </w:t>
            </w:r>
            <w:proofErr w:type="spellStart"/>
            <w:r w:rsidRPr="00440008">
              <w:rPr>
                <w:lang w:val="en-US"/>
              </w:rPr>
              <w:t>foreignField</w:t>
            </w:r>
            <w:proofErr w:type="spellEnd"/>
            <w:r w:rsidRPr="00440008">
              <w:rPr>
                <w:lang w:val="en-US"/>
              </w:rPr>
              <w:t>: "id",</w:t>
            </w:r>
          </w:p>
          <w:p w14:paraId="3E9F42F7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  as: "</w:t>
            </w:r>
            <w:proofErr w:type="spellStart"/>
            <w:r w:rsidRPr="00440008">
              <w:rPr>
                <w:lang w:val="en-US"/>
              </w:rPr>
              <w:t>hosting_with_price_info</w:t>
            </w:r>
            <w:proofErr w:type="spellEnd"/>
            <w:r w:rsidRPr="00440008">
              <w:rPr>
                <w:lang w:val="en-US"/>
              </w:rPr>
              <w:t>"</w:t>
            </w:r>
          </w:p>
          <w:p w14:paraId="7ED8E4E7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}</w:t>
            </w:r>
          </w:p>
          <w:p w14:paraId="61D276B0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},</w:t>
            </w:r>
          </w:p>
          <w:p w14:paraId="6220390B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{</w:t>
            </w:r>
          </w:p>
          <w:p w14:paraId="0939458C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$unwind: "$</w:t>
            </w:r>
            <w:proofErr w:type="spellStart"/>
            <w:r w:rsidRPr="00440008">
              <w:rPr>
                <w:lang w:val="en-US"/>
              </w:rPr>
              <w:t>hosting_with_price_info</w:t>
            </w:r>
            <w:proofErr w:type="spellEnd"/>
            <w:r w:rsidRPr="00440008">
              <w:rPr>
                <w:lang w:val="en-US"/>
              </w:rPr>
              <w:t>"</w:t>
            </w:r>
          </w:p>
          <w:p w14:paraId="752DCA92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},</w:t>
            </w:r>
          </w:p>
          <w:p w14:paraId="78C14483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{</w:t>
            </w:r>
          </w:p>
          <w:p w14:paraId="296E5100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$</w:t>
            </w:r>
            <w:proofErr w:type="spellStart"/>
            <w:r w:rsidRPr="00440008">
              <w:rPr>
                <w:lang w:val="en-US"/>
              </w:rPr>
              <w:t>addFields</w:t>
            </w:r>
            <w:proofErr w:type="spellEnd"/>
            <w:r w:rsidRPr="00440008">
              <w:rPr>
                <w:lang w:val="en-US"/>
              </w:rPr>
              <w:t>: {</w:t>
            </w:r>
          </w:p>
          <w:p w14:paraId="082626C6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  </w:t>
            </w:r>
            <w:proofErr w:type="spellStart"/>
            <w:r w:rsidRPr="00440008">
              <w:rPr>
                <w:lang w:val="en-US"/>
              </w:rPr>
              <w:t>price_in_euros</w:t>
            </w:r>
            <w:proofErr w:type="spellEnd"/>
            <w:r w:rsidRPr="00440008">
              <w:rPr>
                <w:lang w:val="en-US"/>
              </w:rPr>
              <w:t>:</w:t>
            </w:r>
          </w:p>
          <w:p w14:paraId="3AAA2F21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    "$</w:t>
            </w:r>
            <w:proofErr w:type="spellStart"/>
            <w:r w:rsidRPr="00440008">
              <w:rPr>
                <w:lang w:val="en-US"/>
              </w:rPr>
              <w:t>hosting_with_price_</w:t>
            </w:r>
            <w:proofErr w:type="gramStart"/>
            <w:r w:rsidRPr="00440008">
              <w:rPr>
                <w:lang w:val="en-US"/>
              </w:rPr>
              <w:t>info.price</w:t>
            </w:r>
            <w:proofErr w:type="spellEnd"/>
            <w:proofErr w:type="gramEnd"/>
            <w:r w:rsidRPr="00440008">
              <w:rPr>
                <w:lang w:val="en-US"/>
              </w:rPr>
              <w:t>"</w:t>
            </w:r>
          </w:p>
          <w:p w14:paraId="2DDEDD7B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}</w:t>
            </w:r>
          </w:p>
          <w:p w14:paraId="59E37F04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},</w:t>
            </w:r>
          </w:p>
          <w:p w14:paraId="078C934C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{</w:t>
            </w:r>
          </w:p>
          <w:p w14:paraId="36FB9218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$project:</w:t>
            </w:r>
          </w:p>
          <w:p w14:paraId="40639F64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  {</w:t>
            </w:r>
          </w:p>
          <w:p w14:paraId="48E6A1B5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    price: 1,</w:t>
            </w:r>
          </w:p>
          <w:p w14:paraId="52D6898D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    </w:t>
            </w:r>
            <w:proofErr w:type="spellStart"/>
            <w:r w:rsidRPr="00440008">
              <w:rPr>
                <w:lang w:val="en-US"/>
              </w:rPr>
              <w:t>price_in_euros</w:t>
            </w:r>
            <w:proofErr w:type="spellEnd"/>
            <w:r w:rsidRPr="00440008">
              <w:rPr>
                <w:lang w:val="en-US"/>
              </w:rPr>
              <w:t>: 1,</w:t>
            </w:r>
          </w:p>
          <w:p w14:paraId="0B67B62D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    name: 1,</w:t>
            </w:r>
          </w:p>
          <w:p w14:paraId="24C4888F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    description: 1,</w:t>
            </w:r>
          </w:p>
          <w:p w14:paraId="22B78FDF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    </w:t>
            </w:r>
            <w:proofErr w:type="spellStart"/>
            <w:r w:rsidRPr="00440008">
              <w:rPr>
                <w:lang w:val="en-US"/>
              </w:rPr>
              <w:t>host_id</w:t>
            </w:r>
            <w:proofErr w:type="spellEnd"/>
            <w:r w:rsidRPr="00440008">
              <w:rPr>
                <w:lang w:val="en-US"/>
              </w:rPr>
              <w:t>: 1,</w:t>
            </w:r>
          </w:p>
          <w:p w14:paraId="77172125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    </w:t>
            </w:r>
            <w:proofErr w:type="spellStart"/>
            <w:r w:rsidRPr="00440008">
              <w:rPr>
                <w:lang w:val="en-US"/>
              </w:rPr>
              <w:t>host_name</w:t>
            </w:r>
            <w:proofErr w:type="spellEnd"/>
            <w:r w:rsidRPr="00440008">
              <w:rPr>
                <w:lang w:val="en-US"/>
              </w:rPr>
              <w:t>: 1</w:t>
            </w:r>
          </w:p>
          <w:p w14:paraId="4D5F7F0D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    }</w:t>
            </w:r>
          </w:p>
          <w:p w14:paraId="639A043D" w14:textId="77777777" w:rsidR="00440008" w:rsidRPr="00440008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 xml:space="preserve">  }</w:t>
            </w:r>
          </w:p>
          <w:p w14:paraId="32C85690" w14:textId="26A1954B" w:rsidR="00C9440E" w:rsidRDefault="00440008" w:rsidP="00440008">
            <w:pPr>
              <w:rPr>
                <w:lang w:val="en-US"/>
              </w:rPr>
            </w:pPr>
            <w:r w:rsidRPr="00440008">
              <w:rPr>
                <w:lang w:val="en-US"/>
              </w:rPr>
              <w:t>]</w:t>
            </w:r>
          </w:p>
        </w:tc>
      </w:tr>
    </w:tbl>
    <w:p w14:paraId="0688391B" w14:textId="77777777" w:rsidR="00440008" w:rsidRDefault="00440008" w:rsidP="00440008">
      <w:pPr>
        <w:ind w:left="720"/>
      </w:pPr>
    </w:p>
    <w:p w14:paraId="2731DEF3" w14:textId="0A32E9C5" w:rsidR="00440008" w:rsidRPr="00440008" w:rsidRDefault="00440008" w:rsidP="00440008">
      <w:pPr>
        <w:ind w:left="720"/>
      </w:pPr>
      <w:r>
        <w:t>Se divide en 4 etapas este pipeline:</w:t>
      </w:r>
    </w:p>
    <w:p w14:paraId="14D42B24" w14:textId="0EB285EB" w:rsidR="00440008" w:rsidRDefault="00440008" w:rsidP="00440008">
      <w:pPr>
        <w:numPr>
          <w:ilvl w:val="0"/>
          <w:numId w:val="4"/>
        </w:numPr>
      </w:pPr>
      <w:r w:rsidRPr="00440008">
        <w:t>Se realiza un LEFT JOIN con el operador $</w:t>
      </w:r>
      <w:proofErr w:type="spellStart"/>
      <w:r w:rsidRPr="00440008">
        <w:t>lookup</w:t>
      </w:r>
      <w:proofErr w:type="spellEnd"/>
      <w:r w:rsidRPr="00440008">
        <w:t xml:space="preserve">: entre la colección actual y </w:t>
      </w:r>
      <w:proofErr w:type="spellStart"/>
      <w:r w:rsidRPr="00440008">
        <w:t>hosting_with_price_euros</w:t>
      </w:r>
      <w:proofErr w:type="spellEnd"/>
      <w:r w:rsidRPr="00440008">
        <w:t>, con base en el campo id (cualquier campo único bastaría, por ejemplo “</w:t>
      </w:r>
      <w:proofErr w:type="spellStart"/>
      <w:r w:rsidRPr="00440008">
        <w:t>listing_url</w:t>
      </w:r>
      <w:proofErr w:type="spellEnd"/>
      <w:r w:rsidRPr="00440008">
        <w:t>”).</w:t>
      </w:r>
    </w:p>
    <w:p w14:paraId="1EDB65B2" w14:textId="32EFB5CD" w:rsidR="00440008" w:rsidRDefault="00440008" w:rsidP="00440008">
      <w:pPr>
        <w:keepNext/>
        <w:ind w:left="720"/>
      </w:pPr>
      <w:r w:rsidRPr="00440008">
        <w:rPr>
          <w:noProof/>
        </w:rPr>
        <w:lastRenderedPageBreak/>
        <w:drawing>
          <wp:inline distT="0" distB="0" distL="0" distR="0" wp14:anchorId="311E44C7" wp14:editId="4FE34756">
            <wp:extent cx="5400040" cy="1458595"/>
            <wp:effectExtent l="0" t="0" r="0" b="8255"/>
            <wp:docPr id="4491272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7224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F058" w14:textId="41E1FF26" w:rsidR="00440008" w:rsidRPr="00440008" w:rsidRDefault="00440008" w:rsidP="00440008">
      <w:pPr>
        <w:pStyle w:val="Descripcin"/>
        <w:jc w:val="center"/>
      </w:pPr>
      <w:r>
        <w:t xml:space="preserve">Figura </w:t>
      </w:r>
      <w:fldSimple w:instr=" SEQ Figura \* ARABIC ">
        <w:r w:rsidR="00ED716A">
          <w:rPr>
            <w:noProof/>
          </w:rPr>
          <w:t>7</w:t>
        </w:r>
      </w:fldSimple>
      <w:r>
        <w:t xml:space="preserve"> Uso de $</w:t>
      </w:r>
      <w:proofErr w:type="spellStart"/>
      <w:r>
        <w:t>lookup</w:t>
      </w:r>
      <w:proofErr w:type="spellEnd"/>
      <w:r>
        <w:t xml:space="preserve"> para unir tablas. El resultado está en el </w:t>
      </w:r>
      <w:proofErr w:type="spellStart"/>
      <w:r>
        <w:t>index</w:t>
      </w:r>
      <w:proofErr w:type="spellEnd"/>
      <w:r>
        <w:t xml:space="preserve"> 0 del array resultante.</w:t>
      </w:r>
    </w:p>
    <w:p w14:paraId="2A87BA41" w14:textId="22AA0168" w:rsidR="00440008" w:rsidRDefault="00440008" w:rsidP="00440008">
      <w:pPr>
        <w:numPr>
          <w:ilvl w:val="0"/>
          <w:numId w:val="4"/>
        </w:numPr>
      </w:pPr>
      <w:r w:rsidRPr="00440008">
        <w:t>Despliega el array resultante de $</w:t>
      </w:r>
      <w:proofErr w:type="spellStart"/>
      <w:r w:rsidRPr="00440008">
        <w:t>lookup</w:t>
      </w:r>
      <w:proofErr w:type="spellEnd"/>
      <w:r w:rsidRPr="00440008">
        <w:t xml:space="preserve"> en documentos individuales utilizando el operador $</w:t>
      </w:r>
      <w:proofErr w:type="spellStart"/>
      <w:r w:rsidRPr="00440008">
        <w:t>unwind</w:t>
      </w:r>
      <w:proofErr w:type="spellEnd"/>
      <w:r w:rsidRPr="00440008">
        <w:t>.</w:t>
      </w:r>
    </w:p>
    <w:p w14:paraId="14588DC6" w14:textId="77777777" w:rsidR="00440008" w:rsidRDefault="00440008" w:rsidP="00440008">
      <w:pPr>
        <w:keepNext/>
        <w:ind w:left="720"/>
      </w:pPr>
      <w:r w:rsidRPr="00440008">
        <w:rPr>
          <w:noProof/>
        </w:rPr>
        <w:drawing>
          <wp:inline distT="0" distB="0" distL="0" distR="0" wp14:anchorId="5105DA50" wp14:editId="25DB4B32">
            <wp:extent cx="5400040" cy="1451610"/>
            <wp:effectExtent l="0" t="0" r="0" b="0"/>
            <wp:docPr id="20014193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19360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8BF2" w14:textId="744837C0" w:rsidR="00440008" w:rsidRPr="00440008" w:rsidRDefault="00440008" w:rsidP="00440008">
      <w:pPr>
        <w:pStyle w:val="Descripcin"/>
        <w:jc w:val="center"/>
      </w:pPr>
      <w:r>
        <w:t xml:space="preserve">Figura </w:t>
      </w:r>
      <w:fldSimple w:instr=" SEQ Figura \* ARABIC ">
        <w:r w:rsidR="00ED716A">
          <w:rPr>
            <w:noProof/>
          </w:rPr>
          <w:t>8</w:t>
        </w:r>
      </w:fldSimple>
      <w:r>
        <w:t xml:space="preserve"> Gracias al $</w:t>
      </w:r>
      <w:proofErr w:type="spellStart"/>
      <w:r>
        <w:t>unwind</w:t>
      </w:r>
      <w:proofErr w:type="spellEnd"/>
      <w:r>
        <w:t xml:space="preserve"> ahora el </w:t>
      </w:r>
      <w:proofErr w:type="spellStart"/>
      <w:r>
        <w:t>hosting_with_price_info</w:t>
      </w:r>
      <w:proofErr w:type="spellEnd"/>
      <w:r>
        <w:t xml:space="preserve"> es un </w:t>
      </w:r>
      <w:proofErr w:type="spellStart"/>
      <w:r>
        <w:t>Object</w:t>
      </w:r>
      <w:proofErr w:type="spellEnd"/>
      <w:r>
        <w:t>.</w:t>
      </w:r>
    </w:p>
    <w:p w14:paraId="34010F9A" w14:textId="65D2701D" w:rsidR="00440008" w:rsidRDefault="00440008" w:rsidP="00440008">
      <w:pPr>
        <w:numPr>
          <w:ilvl w:val="0"/>
          <w:numId w:val="4"/>
        </w:numPr>
      </w:pPr>
      <w:r w:rsidRPr="00440008">
        <w:t>Se usa $</w:t>
      </w:r>
      <w:proofErr w:type="spellStart"/>
      <w:r w:rsidRPr="00440008">
        <w:t>addFields</w:t>
      </w:r>
      <w:proofErr w:type="spellEnd"/>
      <w:r w:rsidRPr="00440008">
        <w:t xml:space="preserve"> para añadir el campo </w:t>
      </w:r>
      <w:proofErr w:type="spellStart"/>
      <w:r w:rsidRPr="00440008">
        <w:t>price_in_euros</w:t>
      </w:r>
      <w:proofErr w:type="spellEnd"/>
      <w:r w:rsidRPr="00440008">
        <w:t>.</w:t>
      </w:r>
    </w:p>
    <w:p w14:paraId="27383335" w14:textId="7C6BB7C5" w:rsidR="00440008" w:rsidRDefault="00440008" w:rsidP="00440008">
      <w:pPr>
        <w:keepNext/>
        <w:ind w:left="360"/>
      </w:pPr>
      <w:r w:rsidRPr="00440008">
        <w:rPr>
          <w:noProof/>
        </w:rPr>
        <w:drawing>
          <wp:inline distT="0" distB="0" distL="0" distR="0" wp14:anchorId="4B76074A" wp14:editId="322BFED0">
            <wp:extent cx="5400040" cy="1760855"/>
            <wp:effectExtent l="0" t="0" r="0" b="0"/>
            <wp:docPr id="7115842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84298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431C" w14:textId="6D61C2F4" w:rsidR="00440008" w:rsidRPr="00440008" w:rsidRDefault="00440008" w:rsidP="00440008">
      <w:pPr>
        <w:pStyle w:val="Descripcin"/>
        <w:jc w:val="center"/>
      </w:pPr>
      <w:r>
        <w:t xml:space="preserve">Figura </w:t>
      </w:r>
      <w:fldSimple w:instr=" SEQ Figura \* ARABIC ">
        <w:r w:rsidR="00ED716A">
          <w:rPr>
            <w:noProof/>
          </w:rPr>
          <w:t>9</w:t>
        </w:r>
      </w:fldSimple>
      <w:r>
        <w:t xml:space="preserve"> Añadimos el campo </w:t>
      </w:r>
      <w:proofErr w:type="spellStart"/>
      <w:r>
        <w:t>price_in_</w:t>
      </w:r>
      <w:proofErr w:type="gramStart"/>
      <w:r>
        <w:t>euros</w:t>
      </w:r>
      <w:proofErr w:type="spellEnd"/>
      <w:r>
        <w:t xml:space="preserve"> procedente</w:t>
      </w:r>
      <w:proofErr w:type="gramEnd"/>
      <w:r>
        <w:t xml:space="preserve"> del objeto </w:t>
      </w:r>
      <w:proofErr w:type="spellStart"/>
      <w:r>
        <w:t>hosting_with_price_info</w:t>
      </w:r>
      <w:proofErr w:type="spellEnd"/>
    </w:p>
    <w:p w14:paraId="27C0656F" w14:textId="133692CD" w:rsidR="00440008" w:rsidRDefault="00440008" w:rsidP="00440008">
      <w:pPr>
        <w:numPr>
          <w:ilvl w:val="0"/>
          <w:numId w:val="4"/>
        </w:numPr>
      </w:pPr>
      <w:r w:rsidRPr="00440008">
        <w:t>Por último, con $</w:t>
      </w:r>
      <w:proofErr w:type="spellStart"/>
      <w:r w:rsidRPr="00440008">
        <w:t>project</w:t>
      </w:r>
      <w:proofErr w:type="spellEnd"/>
      <w:r w:rsidRPr="00440008">
        <w:t xml:space="preserve"> se </w:t>
      </w:r>
      <w:proofErr w:type="spellStart"/>
      <w:r w:rsidRPr="00440008">
        <w:t>seleciona</w:t>
      </w:r>
      <w:proofErr w:type="spellEnd"/>
      <w:r w:rsidRPr="00440008">
        <w:t xml:space="preserve"> os campos que campos mostramos al final.</w:t>
      </w:r>
    </w:p>
    <w:p w14:paraId="19609017" w14:textId="77777777" w:rsidR="00ED716A" w:rsidRDefault="00ED716A" w:rsidP="00ED716A">
      <w:pPr>
        <w:ind w:left="720"/>
      </w:pPr>
    </w:p>
    <w:p w14:paraId="1D35B850" w14:textId="77777777" w:rsidR="00ED716A" w:rsidRDefault="00440008" w:rsidP="00ED716A">
      <w:pPr>
        <w:keepNext/>
        <w:ind w:left="360"/>
      </w:pPr>
      <w:r w:rsidRPr="00440008">
        <w:rPr>
          <w:noProof/>
        </w:rPr>
        <w:lastRenderedPageBreak/>
        <w:drawing>
          <wp:inline distT="0" distB="0" distL="0" distR="0" wp14:anchorId="49167572" wp14:editId="0B489B23">
            <wp:extent cx="5400040" cy="1339215"/>
            <wp:effectExtent l="0" t="0" r="0" b="0"/>
            <wp:docPr id="136216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62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1A0C" w14:textId="6687CA9B" w:rsidR="00440008" w:rsidRPr="00440008" w:rsidRDefault="00ED716A" w:rsidP="00ED716A">
      <w:pPr>
        <w:pStyle w:val="Descripcin"/>
        <w:jc w:val="center"/>
      </w:pPr>
      <w:r w:rsidRPr="00ED716A">
        <w:t xml:space="preserve">Figura </w:t>
      </w:r>
      <w:r>
        <w:fldChar w:fldCharType="begin"/>
      </w:r>
      <w:r w:rsidRPr="00ED716A">
        <w:instrText xml:space="preserve"> SEQ Figura \* ARABIC </w:instrText>
      </w:r>
      <w:r>
        <w:fldChar w:fldCharType="separate"/>
      </w:r>
      <w:r w:rsidRPr="00ED716A">
        <w:rPr>
          <w:noProof/>
        </w:rPr>
        <w:t>10</w:t>
      </w:r>
      <w:r>
        <w:fldChar w:fldCharType="end"/>
      </w:r>
      <w:r w:rsidRPr="00ED716A">
        <w:t xml:space="preserve"> Se muestran el c</w:t>
      </w:r>
      <w:r>
        <w:t xml:space="preserve">ampo de </w:t>
      </w:r>
      <w:proofErr w:type="spellStart"/>
      <w:r>
        <w:t>price</w:t>
      </w:r>
      <w:proofErr w:type="spellEnd"/>
      <w:r>
        <w:t xml:space="preserve"> y </w:t>
      </w:r>
      <w:proofErr w:type="spellStart"/>
      <w:r>
        <w:t>price_in_euros</w:t>
      </w:r>
      <w:proofErr w:type="spellEnd"/>
      <w:r>
        <w:t xml:space="preserve"> en la proyección.</w:t>
      </w:r>
    </w:p>
    <w:p w14:paraId="4CB8B42B" w14:textId="3CF88BC4" w:rsidR="00CB5779" w:rsidRDefault="00CB5779" w:rsidP="00CB5779">
      <w:pPr>
        <w:pStyle w:val="Ttulo1"/>
        <w:rPr>
          <w:lang w:val="en-US"/>
        </w:rPr>
      </w:pPr>
      <w:r w:rsidRPr="00ED716A">
        <w:t> </w:t>
      </w:r>
      <w:r w:rsidRPr="00CB5779">
        <w:rPr>
          <w:lang w:val="en-US"/>
        </w:rPr>
        <w:t xml:space="preserve">What is the average price in each </w:t>
      </w:r>
      <w:proofErr w:type="spellStart"/>
      <w:r w:rsidRPr="00CB5779">
        <w:rPr>
          <w:lang w:val="en-US"/>
        </w:rPr>
        <w:t>neighbourhood</w:t>
      </w:r>
      <w:proofErr w:type="spellEnd"/>
      <w:r w:rsidRPr="00CB5779">
        <w:rPr>
          <w:lang w:val="en-US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440E" w14:paraId="27A4FC10" w14:textId="77777777" w:rsidTr="00C9440E">
        <w:tc>
          <w:tcPr>
            <w:tcW w:w="8494" w:type="dxa"/>
          </w:tcPr>
          <w:p w14:paraId="64ABD365" w14:textId="77777777" w:rsidR="00C9440E" w:rsidRPr="00C9440E" w:rsidRDefault="00C9440E" w:rsidP="00C9440E">
            <w:pPr>
              <w:rPr>
                <w:lang w:val="en-US"/>
              </w:rPr>
            </w:pPr>
            <w:r w:rsidRPr="00C9440E">
              <w:rPr>
                <w:lang w:val="en-US"/>
              </w:rPr>
              <w:t>[</w:t>
            </w:r>
          </w:p>
          <w:p w14:paraId="2ED9AEEC" w14:textId="77777777" w:rsidR="00C9440E" w:rsidRPr="00C9440E" w:rsidRDefault="00C9440E" w:rsidP="00C9440E">
            <w:pPr>
              <w:rPr>
                <w:lang w:val="en-US"/>
              </w:rPr>
            </w:pPr>
            <w:r w:rsidRPr="00C9440E">
              <w:rPr>
                <w:lang w:val="en-US"/>
              </w:rPr>
              <w:t xml:space="preserve">  {</w:t>
            </w:r>
          </w:p>
          <w:p w14:paraId="7018566B" w14:textId="77777777" w:rsidR="00C9440E" w:rsidRPr="00C9440E" w:rsidRDefault="00C9440E" w:rsidP="00C9440E">
            <w:pPr>
              <w:rPr>
                <w:lang w:val="en-US"/>
              </w:rPr>
            </w:pPr>
            <w:r w:rsidRPr="00C9440E">
              <w:rPr>
                <w:lang w:val="en-US"/>
              </w:rPr>
              <w:t xml:space="preserve">    $group: {</w:t>
            </w:r>
          </w:p>
          <w:p w14:paraId="70B83A09" w14:textId="77777777" w:rsidR="00C9440E" w:rsidRPr="00C9440E" w:rsidRDefault="00C9440E" w:rsidP="00C9440E">
            <w:pPr>
              <w:rPr>
                <w:lang w:val="en-US"/>
              </w:rPr>
            </w:pPr>
            <w:r w:rsidRPr="00C9440E">
              <w:rPr>
                <w:lang w:val="en-US"/>
              </w:rPr>
              <w:t xml:space="preserve">      _id: "$</w:t>
            </w:r>
            <w:proofErr w:type="spellStart"/>
            <w:r w:rsidRPr="00C9440E">
              <w:rPr>
                <w:lang w:val="en-US"/>
              </w:rPr>
              <w:t>neighbourhood</w:t>
            </w:r>
            <w:proofErr w:type="spellEnd"/>
            <w:r w:rsidRPr="00C9440E">
              <w:rPr>
                <w:lang w:val="en-US"/>
              </w:rPr>
              <w:t>",</w:t>
            </w:r>
          </w:p>
          <w:p w14:paraId="66974C26" w14:textId="77777777" w:rsidR="00C9440E" w:rsidRPr="00C9440E" w:rsidRDefault="00C9440E" w:rsidP="00C9440E">
            <w:pPr>
              <w:rPr>
                <w:lang w:val="en-US"/>
              </w:rPr>
            </w:pPr>
            <w:r w:rsidRPr="00C9440E">
              <w:rPr>
                <w:lang w:val="en-US"/>
              </w:rPr>
              <w:t xml:space="preserve">      </w:t>
            </w:r>
            <w:proofErr w:type="spellStart"/>
            <w:r w:rsidRPr="00C9440E">
              <w:rPr>
                <w:lang w:val="en-US"/>
              </w:rPr>
              <w:t>averagePrice</w:t>
            </w:r>
            <w:proofErr w:type="spellEnd"/>
            <w:r w:rsidRPr="00C9440E">
              <w:rPr>
                <w:lang w:val="en-US"/>
              </w:rPr>
              <w:t>: {</w:t>
            </w:r>
          </w:p>
          <w:p w14:paraId="555148C3" w14:textId="77777777" w:rsidR="00C9440E" w:rsidRPr="00C9440E" w:rsidRDefault="00C9440E" w:rsidP="00C9440E">
            <w:pPr>
              <w:rPr>
                <w:lang w:val="en-US"/>
              </w:rPr>
            </w:pPr>
            <w:r w:rsidRPr="00C9440E">
              <w:rPr>
                <w:lang w:val="en-US"/>
              </w:rPr>
              <w:t xml:space="preserve">        $avg: "$price"</w:t>
            </w:r>
          </w:p>
          <w:p w14:paraId="2A613D74" w14:textId="77777777" w:rsidR="00C9440E" w:rsidRPr="00C9440E" w:rsidRDefault="00C9440E" w:rsidP="00C9440E">
            <w:pPr>
              <w:rPr>
                <w:lang w:val="en-US"/>
              </w:rPr>
            </w:pPr>
            <w:r w:rsidRPr="00C9440E">
              <w:rPr>
                <w:lang w:val="en-US"/>
              </w:rPr>
              <w:t xml:space="preserve">      }</w:t>
            </w:r>
          </w:p>
          <w:p w14:paraId="6F7F5218" w14:textId="77777777" w:rsidR="00C9440E" w:rsidRPr="00C9440E" w:rsidRDefault="00C9440E" w:rsidP="00C9440E">
            <w:pPr>
              <w:rPr>
                <w:lang w:val="en-US"/>
              </w:rPr>
            </w:pPr>
            <w:r w:rsidRPr="00C9440E">
              <w:rPr>
                <w:lang w:val="en-US"/>
              </w:rPr>
              <w:t xml:space="preserve">    }</w:t>
            </w:r>
          </w:p>
          <w:p w14:paraId="027D6373" w14:textId="77777777" w:rsidR="00C9440E" w:rsidRPr="00C9440E" w:rsidRDefault="00C9440E" w:rsidP="00C9440E">
            <w:pPr>
              <w:rPr>
                <w:lang w:val="en-US"/>
              </w:rPr>
            </w:pPr>
            <w:r w:rsidRPr="00C9440E">
              <w:rPr>
                <w:lang w:val="en-US"/>
              </w:rPr>
              <w:t xml:space="preserve">  }</w:t>
            </w:r>
          </w:p>
          <w:p w14:paraId="3CD08C59" w14:textId="1F5CE8A7" w:rsidR="00C9440E" w:rsidRDefault="00C9440E" w:rsidP="00C9440E">
            <w:pPr>
              <w:rPr>
                <w:lang w:val="en-US"/>
              </w:rPr>
            </w:pPr>
            <w:r w:rsidRPr="00C9440E">
              <w:rPr>
                <w:lang w:val="en-US"/>
              </w:rPr>
              <w:t>]</w:t>
            </w:r>
          </w:p>
        </w:tc>
      </w:tr>
    </w:tbl>
    <w:p w14:paraId="79D24247" w14:textId="77777777" w:rsidR="00C9440E" w:rsidRPr="00C9440E" w:rsidRDefault="00C9440E" w:rsidP="00C9440E">
      <w:pPr>
        <w:rPr>
          <w:lang w:val="en-US"/>
        </w:rPr>
      </w:pPr>
    </w:p>
    <w:p w14:paraId="5A076689" w14:textId="1A03F449" w:rsidR="00C9440E" w:rsidRDefault="00C9440E" w:rsidP="00C9440E">
      <w:r w:rsidRPr="00C9440E">
        <w:t>Partiendo de la base d</w:t>
      </w:r>
      <w:r>
        <w:t>e que la colección ahora tiene el precio en euros. Se debe agrupar por vecindario y ver la media.</w:t>
      </w:r>
      <w:r w:rsidR="000A562E">
        <w:t xml:space="preserve"> El id de la agrupación en este caso será el vecindario “</w:t>
      </w:r>
      <w:proofErr w:type="spellStart"/>
      <w:r w:rsidR="000A562E">
        <w:t>neighbourhood</w:t>
      </w:r>
      <w:proofErr w:type="spellEnd"/>
      <w:r w:rsidR="000A562E">
        <w:t>”.</w:t>
      </w:r>
    </w:p>
    <w:p w14:paraId="0D1EAFFD" w14:textId="77777777" w:rsidR="00C9440E" w:rsidRDefault="00C9440E" w:rsidP="00C9440E">
      <w:pPr>
        <w:keepNext/>
      </w:pPr>
      <w:r w:rsidRPr="00C9440E">
        <w:rPr>
          <w:noProof/>
        </w:rPr>
        <w:drawing>
          <wp:inline distT="0" distB="0" distL="0" distR="0" wp14:anchorId="29D69444" wp14:editId="32CDDD4C">
            <wp:extent cx="5400040" cy="1334135"/>
            <wp:effectExtent l="0" t="0" r="0" b="0"/>
            <wp:docPr id="308350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05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38E0" w14:textId="4A27A1CF" w:rsidR="00C9440E" w:rsidRPr="00C9440E" w:rsidRDefault="00C9440E" w:rsidP="00C9440E">
      <w:pPr>
        <w:pStyle w:val="Descripcin"/>
        <w:jc w:val="center"/>
      </w:pPr>
      <w:r>
        <w:t xml:space="preserve">Figura </w:t>
      </w:r>
      <w:fldSimple w:instr=" SEQ Figura \* ARABIC ">
        <w:r w:rsidR="00ED716A">
          <w:rPr>
            <w:noProof/>
          </w:rPr>
          <w:t>11</w:t>
        </w:r>
      </w:fldSimple>
      <w:r>
        <w:t xml:space="preserve"> Resultado del </w:t>
      </w:r>
      <w:proofErr w:type="spellStart"/>
      <w:r w:rsidR="000A562E">
        <w:t>G</w:t>
      </w:r>
      <w:r>
        <w:t>roup</w:t>
      </w:r>
      <w:proofErr w:type="spellEnd"/>
      <w:r>
        <w:t xml:space="preserve"> </w:t>
      </w:r>
      <w:proofErr w:type="spellStart"/>
      <w:r w:rsidR="006E268F">
        <w:t>B</w:t>
      </w:r>
      <w:r>
        <w:t>y</w:t>
      </w:r>
      <w:proofErr w:type="spellEnd"/>
      <w:r>
        <w:t>.</w:t>
      </w:r>
    </w:p>
    <w:p w14:paraId="2D835931" w14:textId="77777777" w:rsidR="000A562E" w:rsidRDefault="000A562E">
      <w:pPr>
        <w:rPr>
          <w:rFonts w:asciiTheme="majorHAnsi" w:eastAsiaTheme="majorEastAsia" w:hAnsiTheme="majorHAnsi" w:cstheme="majorBidi"/>
          <w:i/>
          <w:sz w:val="28"/>
          <w:szCs w:val="40"/>
        </w:rPr>
      </w:pPr>
      <w:r>
        <w:br w:type="page"/>
      </w:r>
    </w:p>
    <w:p w14:paraId="64E4B1EE" w14:textId="0C7CDEFD" w:rsidR="00CB5779" w:rsidRPr="00CB5779" w:rsidRDefault="00CB5779" w:rsidP="00CB5779">
      <w:pPr>
        <w:pStyle w:val="Ttulo1"/>
        <w:rPr>
          <w:lang w:val="en-US"/>
        </w:rPr>
      </w:pPr>
      <w:r w:rsidRPr="00F36C79">
        <w:lastRenderedPageBreak/>
        <w:t> </w:t>
      </w:r>
      <w:r w:rsidRPr="00CB5779">
        <w:rPr>
          <w:lang w:val="en-US"/>
        </w:rPr>
        <w:t xml:space="preserve">Find the 10 cheaper owners by the average price of their </w:t>
      </w:r>
      <w:proofErr w:type="spellStart"/>
      <w:r w:rsidRPr="00CB5779">
        <w:rPr>
          <w:lang w:val="en-US"/>
        </w:rPr>
        <w:t>aparments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562E" w14:paraId="29C008C6" w14:textId="77777777" w:rsidTr="000A562E">
        <w:tc>
          <w:tcPr>
            <w:tcW w:w="8494" w:type="dxa"/>
          </w:tcPr>
          <w:p w14:paraId="45284B1E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>[</w:t>
            </w:r>
          </w:p>
          <w:p w14:paraId="35D68EE6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{</w:t>
            </w:r>
          </w:p>
          <w:p w14:paraId="0334CE99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$match: {</w:t>
            </w:r>
          </w:p>
          <w:p w14:paraId="6B900C75" w14:textId="2E48E548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price: </w:t>
            </w:r>
            <w:proofErr w:type="gramStart"/>
            <w:r w:rsidRPr="00D06214">
              <w:rPr>
                <w:lang w:val="en-US"/>
              </w:rPr>
              <w:t>{ $</w:t>
            </w:r>
            <w:proofErr w:type="gramEnd"/>
            <w:r w:rsidRPr="00D06214">
              <w:rPr>
                <w:lang w:val="en-US"/>
              </w:rPr>
              <w:t>ne: null</w:t>
            </w:r>
            <w:r>
              <w:rPr>
                <w:lang w:val="en-US"/>
              </w:rPr>
              <w:t xml:space="preserve"> </w:t>
            </w:r>
            <w:r w:rsidRPr="00D06214">
              <w:rPr>
                <w:lang w:val="en-US"/>
              </w:rPr>
              <w:t xml:space="preserve"> }</w:t>
            </w:r>
          </w:p>
          <w:p w14:paraId="103ADC51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}</w:t>
            </w:r>
          </w:p>
          <w:p w14:paraId="3D22D3FC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},</w:t>
            </w:r>
          </w:p>
          <w:p w14:paraId="7C2B4C1A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{</w:t>
            </w:r>
          </w:p>
          <w:p w14:paraId="24136E51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$group: {</w:t>
            </w:r>
          </w:p>
          <w:p w14:paraId="187BF06C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_id: {</w:t>
            </w:r>
          </w:p>
          <w:p w14:paraId="65C30E4A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  </w:t>
            </w:r>
            <w:proofErr w:type="spellStart"/>
            <w:r w:rsidRPr="00D06214">
              <w:rPr>
                <w:lang w:val="en-US"/>
              </w:rPr>
              <w:t>neighbourhood</w:t>
            </w:r>
            <w:proofErr w:type="spellEnd"/>
            <w:r w:rsidRPr="00D06214">
              <w:rPr>
                <w:lang w:val="en-US"/>
              </w:rPr>
              <w:t>: "$</w:t>
            </w:r>
            <w:proofErr w:type="spellStart"/>
            <w:r w:rsidRPr="00D06214">
              <w:rPr>
                <w:lang w:val="en-US"/>
              </w:rPr>
              <w:t>neighbourhood</w:t>
            </w:r>
            <w:proofErr w:type="spellEnd"/>
            <w:r w:rsidRPr="00D06214">
              <w:rPr>
                <w:lang w:val="en-US"/>
              </w:rPr>
              <w:t>",</w:t>
            </w:r>
          </w:p>
          <w:p w14:paraId="0708096C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  host: "$</w:t>
            </w:r>
            <w:proofErr w:type="spellStart"/>
            <w:r w:rsidRPr="00D06214">
              <w:rPr>
                <w:lang w:val="en-US"/>
              </w:rPr>
              <w:t>host_id</w:t>
            </w:r>
            <w:proofErr w:type="spellEnd"/>
            <w:r w:rsidRPr="00D06214">
              <w:rPr>
                <w:lang w:val="en-US"/>
              </w:rPr>
              <w:t>"</w:t>
            </w:r>
          </w:p>
          <w:p w14:paraId="5A5E3439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},</w:t>
            </w:r>
          </w:p>
          <w:p w14:paraId="6B064D30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hosts: {</w:t>
            </w:r>
          </w:p>
          <w:p w14:paraId="6BCC2C83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  $</w:t>
            </w:r>
            <w:proofErr w:type="spellStart"/>
            <w:r w:rsidRPr="00D06214">
              <w:rPr>
                <w:lang w:val="en-US"/>
              </w:rPr>
              <w:t>addToSet</w:t>
            </w:r>
            <w:proofErr w:type="spellEnd"/>
            <w:r w:rsidRPr="00D06214">
              <w:rPr>
                <w:lang w:val="en-US"/>
              </w:rPr>
              <w:t>: {</w:t>
            </w:r>
          </w:p>
          <w:p w14:paraId="12D48405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    name: "$</w:t>
            </w:r>
            <w:proofErr w:type="spellStart"/>
            <w:r w:rsidRPr="00D06214">
              <w:rPr>
                <w:lang w:val="en-US"/>
              </w:rPr>
              <w:t>host_name</w:t>
            </w:r>
            <w:proofErr w:type="spellEnd"/>
            <w:r w:rsidRPr="00D06214">
              <w:rPr>
                <w:lang w:val="en-US"/>
              </w:rPr>
              <w:t>",</w:t>
            </w:r>
          </w:p>
          <w:p w14:paraId="7DD972FA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    id: "$</w:t>
            </w:r>
            <w:proofErr w:type="spellStart"/>
            <w:r w:rsidRPr="00D06214">
              <w:rPr>
                <w:lang w:val="en-US"/>
              </w:rPr>
              <w:t>host_id</w:t>
            </w:r>
            <w:proofErr w:type="spellEnd"/>
            <w:r w:rsidRPr="00D06214">
              <w:rPr>
                <w:lang w:val="en-US"/>
              </w:rPr>
              <w:t>"</w:t>
            </w:r>
          </w:p>
          <w:p w14:paraId="1A1CE5BF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  }</w:t>
            </w:r>
          </w:p>
          <w:p w14:paraId="61A68CDA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},</w:t>
            </w:r>
          </w:p>
          <w:p w14:paraId="4D767770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</w:t>
            </w:r>
            <w:proofErr w:type="spellStart"/>
            <w:r w:rsidRPr="00D06214">
              <w:rPr>
                <w:lang w:val="en-US"/>
              </w:rPr>
              <w:t>averagePrice</w:t>
            </w:r>
            <w:proofErr w:type="spellEnd"/>
            <w:r w:rsidRPr="00D06214">
              <w:rPr>
                <w:lang w:val="en-US"/>
              </w:rPr>
              <w:t>: {</w:t>
            </w:r>
          </w:p>
          <w:p w14:paraId="54D0E146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  $avg: "$price"</w:t>
            </w:r>
          </w:p>
          <w:p w14:paraId="6C5F0F3F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}</w:t>
            </w:r>
          </w:p>
          <w:p w14:paraId="15D8D568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}</w:t>
            </w:r>
          </w:p>
          <w:p w14:paraId="3A7FB173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},</w:t>
            </w:r>
          </w:p>
          <w:p w14:paraId="4FC76B3C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{</w:t>
            </w:r>
          </w:p>
          <w:p w14:paraId="3069AA33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$sort: {</w:t>
            </w:r>
          </w:p>
          <w:p w14:paraId="60B3325A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</w:t>
            </w:r>
            <w:proofErr w:type="spellStart"/>
            <w:r w:rsidRPr="00D06214">
              <w:rPr>
                <w:lang w:val="en-US"/>
              </w:rPr>
              <w:t>averagePrice</w:t>
            </w:r>
            <w:proofErr w:type="spellEnd"/>
            <w:r w:rsidRPr="00D06214">
              <w:rPr>
                <w:lang w:val="en-US"/>
              </w:rPr>
              <w:t>: 1</w:t>
            </w:r>
          </w:p>
          <w:p w14:paraId="559FA001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}</w:t>
            </w:r>
          </w:p>
          <w:p w14:paraId="67CA231F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},</w:t>
            </w:r>
          </w:p>
          <w:p w14:paraId="50B25785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{</w:t>
            </w:r>
          </w:p>
          <w:p w14:paraId="64D45B70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$project: {</w:t>
            </w:r>
          </w:p>
          <w:p w14:paraId="41C4B486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_id: 0,</w:t>
            </w:r>
          </w:p>
          <w:p w14:paraId="324E548B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</w:t>
            </w:r>
            <w:proofErr w:type="spellStart"/>
            <w:r w:rsidRPr="00D06214">
              <w:rPr>
                <w:lang w:val="en-US"/>
              </w:rPr>
              <w:t>host_id</w:t>
            </w:r>
            <w:proofErr w:type="spellEnd"/>
            <w:r w:rsidRPr="00D06214">
              <w:rPr>
                <w:lang w:val="en-US"/>
              </w:rPr>
              <w:t>: {</w:t>
            </w:r>
          </w:p>
          <w:p w14:paraId="020E2680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  $first: "$hosts.id"</w:t>
            </w:r>
          </w:p>
          <w:p w14:paraId="73E7B358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},</w:t>
            </w:r>
          </w:p>
          <w:p w14:paraId="1AD835AD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</w:t>
            </w:r>
            <w:proofErr w:type="spellStart"/>
            <w:r w:rsidRPr="00D06214">
              <w:rPr>
                <w:lang w:val="en-US"/>
              </w:rPr>
              <w:t>host_name</w:t>
            </w:r>
            <w:proofErr w:type="spellEnd"/>
            <w:r w:rsidRPr="00D06214">
              <w:rPr>
                <w:lang w:val="en-US"/>
              </w:rPr>
              <w:t>: {</w:t>
            </w:r>
          </w:p>
          <w:p w14:paraId="738FFE3E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  $first: "$hosts.name"</w:t>
            </w:r>
          </w:p>
          <w:p w14:paraId="76198CE7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},</w:t>
            </w:r>
          </w:p>
          <w:p w14:paraId="4D3F67D6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  </w:t>
            </w:r>
            <w:proofErr w:type="spellStart"/>
            <w:r w:rsidRPr="00D06214">
              <w:rPr>
                <w:lang w:val="en-US"/>
              </w:rPr>
              <w:t>averagePrice</w:t>
            </w:r>
            <w:proofErr w:type="spellEnd"/>
            <w:r w:rsidRPr="00D06214">
              <w:rPr>
                <w:lang w:val="en-US"/>
              </w:rPr>
              <w:t>: 1</w:t>
            </w:r>
          </w:p>
          <w:p w14:paraId="147F6891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}</w:t>
            </w:r>
          </w:p>
          <w:p w14:paraId="76DB44C2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},</w:t>
            </w:r>
          </w:p>
          <w:p w14:paraId="54E9CE9F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{</w:t>
            </w:r>
          </w:p>
          <w:p w14:paraId="28A88540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  $limit: 10</w:t>
            </w:r>
          </w:p>
          <w:p w14:paraId="640CB9C5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}</w:t>
            </w:r>
          </w:p>
          <w:p w14:paraId="573FAC62" w14:textId="77777777" w:rsidR="00D06214" w:rsidRPr="00D06214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 xml:space="preserve">  </w:t>
            </w:r>
          </w:p>
          <w:p w14:paraId="3D84C681" w14:textId="40C50212" w:rsidR="000A562E" w:rsidRDefault="00D06214" w:rsidP="00D06214">
            <w:pPr>
              <w:rPr>
                <w:lang w:val="en-US"/>
              </w:rPr>
            </w:pPr>
            <w:r w:rsidRPr="00D06214">
              <w:rPr>
                <w:lang w:val="en-US"/>
              </w:rPr>
              <w:t>]</w:t>
            </w:r>
          </w:p>
        </w:tc>
      </w:tr>
      <w:tr w:rsidR="00D06214" w14:paraId="12AD8644" w14:textId="77777777" w:rsidTr="000A562E">
        <w:tc>
          <w:tcPr>
            <w:tcW w:w="8494" w:type="dxa"/>
          </w:tcPr>
          <w:p w14:paraId="78ACA7C7" w14:textId="77777777" w:rsidR="00D06214" w:rsidRPr="00D06214" w:rsidRDefault="00D06214" w:rsidP="00D06214">
            <w:pPr>
              <w:rPr>
                <w:lang w:val="en-US"/>
              </w:rPr>
            </w:pPr>
          </w:p>
        </w:tc>
      </w:tr>
    </w:tbl>
    <w:p w14:paraId="78918E1B" w14:textId="77777777" w:rsidR="00CB5779" w:rsidRDefault="00CB5779">
      <w:pPr>
        <w:rPr>
          <w:lang w:val="en-US"/>
        </w:rPr>
      </w:pPr>
    </w:p>
    <w:p w14:paraId="79C1CF44" w14:textId="4FE26411" w:rsidR="00F36C79" w:rsidRPr="00F36C79" w:rsidRDefault="00F36C79">
      <w:r w:rsidRPr="00F36C79">
        <w:t>Partiendo de la base d</w:t>
      </w:r>
      <w:r>
        <w:t xml:space="preserve">e los anteriores ejercicios tengo un campo llamado “Price” con un </w:t>
      </w:r>
      <w:proofErr w:type="spellStart"/>
      <w:r>
        <w:t>double</w:t>
      </w:r>
      <w:proofErr w:type="spellEnd"/>
      <w:r>
        <w:t xml:space="preserve">. </w:t>
      </w:r>
    </w:p>
    <w:p w14:paraId="550DF176" w14:textId="655F545E" w:rsidR="00F36C79" w:rsidRPr="00F36C79" w:rsidRDefault="00F36C79" w:rsidP="00F36C79">
      <w:pPr>
        <w:pStyle w:val="Prrafodelista"/>
        <w:numPr>
          <w:ilvl w:val="0"/>
          <w:numId w:val="3"/>
        </w:numPr>
      </w:pPr>
      <w:r w:rsidRPr="00F36C79">
        <w:t>En primer lugar, filtro p</w:t>
      </w:r>
      <w:r>
        <w:t>or todos los precios que no sean nulos.</w:t>
      </w:r>
    </w:p>
    <w:p w14:paraId="2112D1E5" w14:textId="77777777" w:rsidR="00F36C79" w:rsidRDefault="00F36C79" w:rsidP="00F36C79">
      <w:pPr>
        <w:keepNext/>
      </w:pPr>
      <w:r w:rsidRPr="00F36C79">
        <w:rPr>
          <w:noProof/>
          <w:lang w:val="en-US"/>
        </w:rPr>
        <w:drawing>
          <wp:inline distT="0" distB="0" distL="0" distR="0" wp14:anchorId="24316E5C" wp14:editId="177678AE">
            <wp:extent cx="5400040" cy="1416685"/>
            <wp:effectExtent l="0" t="0" r="0" b="0"/>
            <wp:docPr id="69034036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40364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EACA" w14:textId="46B436FB" w:rsidR="000A562E" w:rsidRDefault="00F36C79" w:rsidP="00F36C79">
      <w:pPr>
        <w:pStyle w:val="Descripcin"/>
        <w:jc w:val="center"/>
      </w:pPr>
      <w:r>
        <w:t xml:space="preserve">Figura </w:t>
      </w:r>
      <w:fldSimple w:instr=" SEQ Figura \* ARABIC ">
        <w:r w:rsidR="00ED716A">
          <w:rPr>
            <w:noProof/>
          </w:rPr>
          <w:t>12</w:t>
        </w:r>
      </w:fldSimple>
      <w:r>
        <w:t xml:space="preserve"> Obtengo todos los precios distintos de nulo.</w:t>
      </w:r>
    </w:p>
    <w:p w14:paraId="59A8D61B" w14:textId="06349DF2" w:rsidR="00F36C79" w:rsidRDefault="00F36C79" w:rsidP="00F36C79">
      <w:pPr>
        <w:pStyle w:val="Prrafodelista"/>
        <w:numPr>
          <w:ilvl w:val="0"/>
          <w:numId w:val="3"/>
        </w:numPr>
      </w:pPr>
      <w:r>
        <w:t xml:space="preserve">Agrupo por </w:t>
      </w:r>
      <w:r w:rsidR="00D06214">
        <w:t>vecindario y el ide de host. Utilizo el operador “$</w:t>
      </w:r>
      <w:proofErr w:type="spellStart"/>
      <w:r w:rsidR="00D06214">
        <w:t>addToSet</w:t>
      </w:r>
      <w:proofErr w:type="spellEnd"/>
      <w:r w:rsidR="00D06214">
        <w:t>” para añadir los hosts. Calculo el promedio con el operador “$</w:t>
      </w:r>
      <w:proofErr w:type="spellStart"/>
      <w:r w:rsidR="00D06214">
        <w:t>avg</w:t>
      </w:r>
      <w:proofErr w:type="spellEnd"/>
      <w:r w:rsidR="00D06214">
        <w:t>”</w:t>
      </w:r>
    </w:p>
    <w:p w14:paraId="0A205D2C" w14:textId="77777777" w:rsidR="00D06214" w:rsidRDefault="00D06214" w:rsidP="00D06214">
      <w:pPr>
        <w:keepNext/>
      </w:pPr>
      <w:r w:rsidRPr="00D06214">
        <w:rPr>
          <w:noProof/>
        </w:rPr>
        <w:drawing>
          <wp:inline distT="0" distB="0" distL="0" distR="0" wp14:anchorId="3871AD70" wp14:editId="5C001534">
            <wp:extent cx="5400040" cy="1433830"/>
            <wp:effectExtent l="0" t="0" r="0" b="0"/>
            <wp:docPr id="6511519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51926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48DB" w14:textId="0335E33F" w:rsidR="00D06214" w:rsidRDefault="00D06214" w:rsidP="00D06214">
      <w:pPr>
        <w:pStyle w:val="Descripcin"/>
        <w:jc w:val="center"/>
      </w:pPr>
      <w:r>
        <w:t xml:space="preserve">Figura </w:t>
      </w:r>
      <w:fldSimple w:instr=" SEQ Figura \* ARABIC ">
        <w:r w:rsidR="00ED716A">
          <w:rPr>
            <w:noProof/>
          </w:rPr>
          <w:t>13</w:t>
        </w:r>
      </w:fldSimple>
      <w:r>
        <w:t xml:space="preserve"> Agrupación</w:t>
      </w:r>
    </w:p>
    <w:p w14:paraId="048C3B6B" w14:textId="2EDD6FF2" w:rsidR="00D06214" w:rsidRPr="00D06214" w:rsidRDefault="00D06214" w:rsidP="00D06214">
      <w:pPr>
        <w:pStyle w:val="Prrafodelista"/>
        <w:numPr>
          <w:ilvl w:val="0"/>
          <w:numId w:val="3"/>
        </w:numPr>
      </w:pPr>
      <w:r>
        <w:t>Se ordena el promedio de forma ascendente.</w:t>
      </w:r>
    </w:p>
    <w:p w14:paraId="53255BE9" w14:textId="77777777" w:rsidR="00D06214" w:rsidRDefault="00D06214" w:rsidP="00D06214">
      <w:pPr>
        <w:keepNext/>
      </w:pPr>
      <w:r w:rsidRPr="00D06214">
        <w:rPr>
          <w:noProof/>
        </w:rPr>
        <w:drawing>
          <wp:inline distT="0" distB="0" distL="0" distR="0" wp14:anchorId="60BC366C" wp14:editId="7A2F676A">
            <wp:extent cx="5400040" cy="1259840"/>
            <wp:effectExtent l="0" t="0" r="0" b="0"/>
            <wp:docPr id="20036858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858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1D56" w14:textId="643667F5" w:rsidR="00D06214" w:rsidRDefault="00D06214" w:rsidP="00D06214">
      <w:pPr>
        <w:pStyle w:val="Descripcin"/>
        <w:jc w:val="center"/>
      </w:pPr>
      <w:r>
        <w:t xml:space="preserve">Figura </w:t>
      </w:r>
      <w:fldSimple w:instr=" SEQ Figura \* ARABIC ">
        <w:r w:rsidR="00ED716A">
          <w:rPr>
            <w:noProof/>
          </w:rPr>
          <w:t>14</w:t>
        </w:r>
      </w:fldSimple>
      <w:r>
        <w:t xml:space="preserve"> </w:t>
      </w:r>
      <w:proofErr w:type="spellStart"/>
      <w:r>
        <w:t>Sort</w:t>
      </w:r>
      <w:proofErr w:type="spellEnd"/>
      <w:r>
        <w:t xml:space="preserve"> de forma ascendente</w:t>
      </w:r>
    </w:p>
    <w:p w14:paraId="3E9C9F24" w14:textId="331FA4E3" w:rsidR="00D06214" w:rsidRPr="00D06214" w:rsidRDefault="00D06214" w:rsidP="00D06214">
      <w:pPr>
        <w:pStyle w:val="Prrafodelista"/>
        <w:numPr>
          <w:ilvl w:val="0"/>
          <w:numId w:val="3"/>
        </w:numPr>
      </w:pPr>
      <w:r>
        <w:t>Utilizo el “$</w:t>
      </w:r>
      <w:proofErr w:type="spellStart"/>
      <w:r>
        <w:t>project</w:t>
      </w:r>
      <w:proofErr w:type="spellEnd"/>
      <w:r>
        <w:t>” para mostrar el id, nombre y precio medio de cada host.</w:t>
      </w:r>
    </w:p>
    <w:p w14:paraId="5F32C038" w14:textId="77777777" w:rsidR="00D06214" w:rsidRDefault="00D06214" w:rsidP="00D06214">
      <w:pPr>
        <w:keepNext/>
      </w:pPr>
      <w:r w:rsidRPr="00D06214">
        <w:rPr>
          <w:noProof/>
        </w:rPr>
        <w:lastRenderedPageBreak/>
        <w:drawing>
          <wp:inline distT="0" distB="0" distL="0" distR="0" wp14:anchorId="7B6F4618" wp14:editId="57463300">
            <wp:extent cx="5400040" cy="1332230"/>
            <wp:effectExtent l="0" t="0" r="0" b="1270"/>
            <wp:docPr id="13091928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92862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18B8" w14:textId="6682AA14" w:rsidR="00D06214" w:rsidRDefault="00D06214" w:rsidP="00D06214">
      <w:pPr>
        <w:pStyle w:val="Descripcin"/>
        <w:jc w:val="center"/>
      </w:pPr>
      <w:r>
        <w:t xml:space="preserve">Figura </w:t>
      </w:r>
      <w:fldSimple w:instr=" SEQ Figura \* ARABIC ">
        <w:r w:rsidR="00ED716A">
          <w:rPr>
            <w:noProof/>
          </w:rPr>
          <w:t>15</w:t>
        </w:r>
      </w:fldSimple>
      <w:r>
        <w:t xml:space="preserve"> Proyección para mostrar el precio medio y el host.</w:t>
      </w:r>
    </w:p>
    <w:p w14:paraId="5020C98B" w14:textId="5C85961A" w:rsidR="00D06214" w:rsidRPr="00D06214" w:rsidRDefault="00D06214" w:rsidP="00D06214">
      <w:pPr>
        <w:pStyle w:val="Prrafodelista"/>
        <w:numPr>
          <w:ilvl w:val="0"/>
          <w:numId w:val="3"/>
        </w:numPr>
      </w:pPr>
      <w:r>
        <w:t xml:space="preserve">Como me interesan solo los 10 </w:t>
      </w:r>
      <w:proofErr w:type="spellStart"/>
      <w:r>
        <w:t>mas</w:t>
      </w:r>
      <w:proofErr w:type="spellEnd"/>
      <w:r>
        <w:t xml:space="preserve"> baratos, utilizo el operador $</w:t>
      </w:r>
      <w:proofErr w:type="spellStart"/>
      <w:r>
        <w:t>limit</w:t>
      </w:r>
      <w:proofErr w:type="spellEnd"/>
      <w:r>
        <w:t xml:space="preserve"> y me quedo con esos hosts.</w:t>
      </w:r>
    </w:p>
    <w:p w14:paraId="45031A54" w14:textId="7D98B82E" w:rsidR="00D06214" w:rsidRPr="00D06214" w:rsidRDefault="00D06214" w:rsidP="00D06214">
      <w:r w:rsidRPr="00D06214">
        <w:rPr>
          <w:noProof/>
        </w:rPr>
        <w:drawing>
          <wp:inline distT="0" distB="0" distL="0" distR="0" wp14:anchorId="66DEAD8D" wp14:editId="10B6CC8F">
            <wp:extent cx="5400040" cy="1361440"/>
            <wp:effectExtent l="0" t="0" r="0" b="0"/>
            <wp:docPr id="618135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357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214" w:rsidRPr="00D06214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14726" w14:textId="77777777" w:rsidR="006109BA" w:rsidRDefault="006109BA" w:rsidP="00F471D3">
      <w:pPr>
        <w:spacing w:after="0" w:line="240" w:lineRule="auto"/>
      </w:pPr>
      <w:r>
        <w:separator/>
      </w:r>
    </w:p>
  </w:endnote>
  <w:endnote w:type="continuationSeparator" w:id="0">
    <w:p w14:paraId="02AEB5E7" w14:textId="77777777" w:rsidR="006109BA" w:rsidRDefault="006109BA" w:rsidP="00F4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E8648" w14:textId="77777777" w:rsidR="006109BA" w:rsidRDefault="006109BA" w:rsidP="00F471D3">
      <w:pPr>
        <w:spacing w:after="0" w:line="240" w:lineRule="auto"/>
      </w:pPr>
      <w:r>
        <w:separator/>
      </w:r>
    </w:p>
  </w:footnote>
  <w:footnote w:type="continuationSeparator" w:id="0">
    <w:p w14:paraId="351DBACC" w14:textId="77777777" w:rsidR="006109BA" w:rsidRDefault="006109BA" w:rsidP="00F47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21714" w14:textId="4C06C1C4" w:rsidR="00F471D3" w:rsidRDefault="00F471D3">
    <w:pPr>
      <w:pStyle w:val="Encabezado"/>
    </w:pPr>
    <w:r>
      <w:t>Christian Berdejo Sánchez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2EEE"/>
    <w:multiLevelType w:val="multilevel"/>
    <w:tmpl w:val="1BB4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25C24"/>
    <w:multiLevelType w:val="hybridMultilevel"/>
    <w:tmpl w:val="EAE05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02A7"/>
    <w:multiLevelType w:val="multilevel"/>
    <w:tmpl w:val="CAF0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06CF1"/>
    <w:multiLevelType w:val="hybridMultilevel"/>
    <w:tmpl w:val="364EA5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211273">
    <w:abstractNumId w:val="0"/>
  </w:num>
  <w:num w:numId="2" w16cid:durableId="2019917012">
    <w:abstractNumId w:val="3"/>
  </w:num>
  <w:num w:numId="3" w16cid:durableId="185297149">
    <w:abstractNumId w:val="1"/>
  </w:num>
  <w:num w:numId="4" w16cid:durableId="180750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79"/>
    <w:rsid w:val="00071FED"/>
    <w:rsid w:val="000A562E"/>
    <w:rsid w:val="000B60C4"/>
    <w:rsid w:val="000B7500"/>
    <w:rsid w:val="00165CE9"/>
    <w:rsid w:val="00194BB8"/>
    <w:rsid w:val="001B406D"/>
    <w:rsid w:val="002E3A6C"/>
    <w:rsid w:val="00331BF5"/>
    <w:rsid w:val="00440008"/>
    <w:rsid w:val="0046580F"/>
    <w:rsid w:val="006109BA"/>
    <w:rsid w:val="006E268F"/>
    <w:rsid w:val="007A1D32"/>
    <w:rsid w:val="00893A40"/>
    <w:rsid w:val="00955003"/>
    <w:rsid w:val="00986061"/>
    <w:rsid w:val="00A0235E"/>
    <w:rsid w:val="00AC4396"/>
    <w:rsid w:val="00C161FF"/>
    <w:rsid w:val="00C23A0D"/>
    <w:rsid w:val="00C9440E"/>
    <w:rsid w:val="00CB5779"/>
    <w:rsid w:val="00CF7FF6"/>
    <w:rsid w:val="00D06214"/>
    <w:rsid w:val="00EC709A"/>
    <w:rsid w:val="00ED716A"/>
    <w:rsid w:val="00EF0B18"/>
    <w:rsid w:val="00F17021"/>
    <w:rsid w:val="00F20E1B"/>
    <w:rsid w:val="00F36C79"/>
    <w:rsid w:val="00F4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E7B3"/>
  <w15:chartTrackingRefBased/>
  <w15:docId w15:val="{79F5178B-8F92-4915-ADC4-D4115D86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i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779"/>
    <w:rPr>
      <w:rFonts w:asciiTheme="majorHAnsi" w:eastAsiaTheme="majorEastAsia" w:hAnsiTheme="majorHAnsi" w:cstheme="majorBidi"/>
      <w:i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7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7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7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5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57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57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57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57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577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5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47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1D3"/>
  </w:style>
  <w:style w:type="paragraph" w:styleId="Piedepgina">
    <w:name w:val="footer"/>
    <w:basedOn w:val="Normal"/>
    <w:link w:val="PiedepginaCar"/>
    <w:uiPriority w:val="99"/>
    <w:unhideWhenUsed/>
    <w:rsid w:val="00F47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1D3"/>
  </w:style>
  <w:style w:type="paragraph" w:styleId="Descripcin">
    <w:name w:val="caption"/>
    <w:basedOn w:val="Normal"/>
    <w:next w:val="Normal"/>
    <w:uiPriority w:val="35"/>
    <w:unhideWhenUsed/>
    <w:qFormat/>
    <w:rsid w:val="007A1D3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Berdejo Sanchez</dc:creator>
  <cp:keywords/>
  <dc:description/>
  <cp:lastModifiedBy>Christian Berdejo Sanchez</cp:lastModifiedBy>
  <cp:revision>4</cp:revision>
  <cp:lastPrinted>2024-12-15T13:48:00Z</cp:lastPrinted>
  <dcterms:created xsi:type="dcterms:W3CDTF">2024-12-15T13:48:00Z</dcterms:created>
  <dcterms:modified xsi:type="dcterms:W3CDTF">2024-12-17T19:05:00Z</dcterms:modified>
</cp:coreProperties>
</file>